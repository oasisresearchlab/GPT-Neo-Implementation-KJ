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36A12" w14:textId="19EEC139" w:rsidR="00CD19BF" w:rsidRDefault="00CD19BF">
      <w:pPr>
        <w:pStyle w:val="Heading1"/>
        <w:rPr>
          <w:ins w:id="0" w:author="Joel" w:date="2021-07-08T20:33:00Z"/>
        </w:rPr>
        <w:pPrChange w:id="1" w:author="Joel" w:date="2021-07-08T20:33:00Z">
          <w:pPr/>
        </w:pPrChange>
      </w:pPr>
      <w:ins w:id="2" w:author="Joel" w:date="2021-07-08T20:33:00Z">
        <w:r>
          <w:t>Introduction</w:t>
        </w:r>
      </w:ins>
    </w:p>
    <w:p w14:paraId="6092F6CC" w14:textId="643636DB" w:rsidR="00CD19BF" w:rsidRDefault="00CD19BF">
      <w:pPr>
        <w:rPr>
          <w:ins w:id="3" w:author="Joel" w:date="2021-07-08T20:30:00Z"/>
        </w:rPr>
      </w:pPr>
      <w:ins w:id="4" w:author="Joel" w:date="2021-07-08T20:30:00Z">
        <w:r>
          <w:t>In this project, our goal was to investigate whe</w:t>
        </w:r>
      </w:ins>
      <w:ins w:id="5" w:author="Joel" w:date="2021-07-08T20:31:00Z">
        <w:r>
          <w:t>ther and how transformer language models can aid with problem formulation by suggesting abstractions for problem statements.</w:t>
        </w:r>
      </w:ins>
    </w:p>
    <w:p w14:paraId="2D96F879" w14:textId="76644286" w:rsidR="00CD19BF" w:rsidRDefault="00CD19BF">
      <w:pPr>
        <w:rPr>
          <w:ins w:id="6" w:author="Joel" w:date="2021-07-08T20:32:00Z"/>
        </w:rPr>
      </w:pPr>
      <w:ins w:id="7" w:author="Joel" w:date="2021-07-08T20:30:00Z">
        <w:r>
          <w:t>We created a computational pipeline using</w:t>
        </w:r>
      </w:ins>
      <w:ins w:id="8" w:author="Joel" w:date="2021-07-08T20:31:00Z">
        <w:r>
          <w:t xml:space="preserve"> the GPT-Neo</w:t>
        </w:r>
      </w:ins>
      <w:ins w:id="9" w:author="Joel" w:date="2021-07-08T20:30:00Z">
        <w:r>
          <w:t xml:space="preserve"> transformer language model</w:t>
        </w:r>
      </w:ins>
      <w:ins w:id="10" w:author="Joel" w:date="2021-07-08T20:31:00Z">
        <w:r>
          <w:t xml:space="preserve"> to</w:t>
        </w:r>
        <w:del w:id="11" w:author="Kanishk Jain" w:date="2021-07-09T12:58:00Z">
          <w:r w:rsidDel="00E413CB">
            <w:delText xml:space="preserve"> </w:delText>
          </w:r>
        </w:del>
      </w:ins>
      <w:ins w:id="12" w:author="Kanishk Jain" w:date="2021-07-09T12:58:00Z">
        <w:r w:rsidR="00E413CB">
          <w:t xml:space="preserve"> reformulate a problem statement by submitting a bunch of training examples of similar nature</w:t>
        </w:r>
      </w:ins>
      <w:ins w:id="13" w:author="Joel" w:date="2021-07-08T20:30:00Z">
        <w:del w:id="14" w:author="Kanishk Jain" w:date="2021-07-09T12:58:00Z">
          <w:r w:rsidDel="00E413CB">
            <w:delText>&lt;what is the high level intuition of what</w:delText>
          </w:r>
        </w:del>
      </w:ins>
      <w:ins w:id="15" w:author="Joel" w:date="2021-07-08T20:31:00Z">
        <w:del w:id="16" w:author="Kanishk Jain" w:date="2021-07-09T12:58:00Z">
          <w:r w:rsidDel="00E413CB">
            <w:delText xml:space="preserve"> the model does?&gt;</w:delText>
          </w:r>
        </w:del>
        <w:r>
          <w:t>, and evaluate</w:t>
        </w:r>
      </w:ins>
      <w:ins w:id="17" w:author="Joel" w:date="2021-07-08T20:32:00Z">
        <w:r>
          <w:t>d model performance against human judgments. We also investigated how model performance varies by</w:t>
        </w:r>
      </w:ins>
      <w:ins w:id="18" w:author="Kanishk Jain" w:date="2021-07-09T12:58:00Z">
        <w:r w:rsidR="00E413CB">
          <w:t xml:space="preserve"> </w:t>
        </w:r>
      </w:ins>
      <w:ins w:id="19" w:author="Joel" w:date="2021-07-08T20:32:00Z">
        <w:del w:id="20" w:author="Kanishk Jain" w:date="2021-07-09T12:58:00Z">
          <w:r w:rsidDel="00E413CB">
            <w:delText xml:space="preserve"> </w:delText>
          </w:r>
        </w:del>
      </w:ins>
      <w:ins w:id="21" w:author="Kanishk Jain" w:date="2021-07-09T12:58:00Z">
        <w:r w:rsidR="00E413CB">
          <w:t>temperature</w:t>
        </w:r>
      </w:ins>
      <w:ins w:id="22" w:author="Kanishk Jain" w:date="2021-07-09T12:59:00Z">
        <w:r w:rsidR="00E413CB">
          <w:t xml:space="preserve"> (variability of results)</w:t>
        </w:r>
      </w:ins>
      <w:ins w:id="23" w:author="Kanishk Jain" w:date="2021-07-09T12:58:00Z">
        <w:r w:rsidR="00E413CB">
          <w:t>, number o</w:t>
        </w:r>
      </w:ins>
      <w:ins w:id="24" w:author="Kanishk Jain" w:date="2021-07-09T12:59:00Z">
        <w:r w:rsidR="00E413CB">
          <w:t>f parameters (model size), number of iterations, amount of training data, length of the result among other things.</w:t>
        </w:r>
      </w:ins>
      <w:ins w:id="25" w:author="Joel" w:date="2021-07-08T20:32:00Z">
        <w:del w:id="26" w:author="Kanishk Jain" w:date="2021-07-09T12:59:00Z">
          <w:r w:rsidDel="00E413CB">
            <w:delText>&lt;what were the main things we investigated? Temperature? Model size?&gt;</w:delText>
          </w:r>
        </w:del>
      </w:ins>
    </w:p>
    <w:p w14:paraId="756D3BDE" w14:textId="1A59A185" w:rsidR="00CD19BF" w:rsidRDefault="00CD19BF">
      <w:pPr>
        <w:pStyle w:val="Heading1"/>
        <w:rPr>
          <w:ins w:id="27" w:author="Joel" w:date="2021-07-08T20:37:00Z"/>
        </w:rPr>
        <w:pPrChange w:id="28" w:author="Joel" w:date="2021-07-08T20:33:00Z">
          <w:pPr/>
        </w:pPrChange>
      </w:pPr>
      <w:ins w:id="29" w:author="Joel" w:date="2021-07-08T20:37:00Z">
        <w:r>
          <w:t>System</w:t>
        </w:r>
      </w:ins>
    </w:p>
    <w:p w14:paraId="13DC859C" w14:textId="3375ED66" w:rsidR="00E413CB" w:rsidRDefault="00CD19BF" w:rsidP="00377007">
      <w:pPr>
        <w:pStyle w:val="Heading2"/>
        <w:rPr>
          <w:ins w:id="30" w:author="Kanishk Jain" w:date="2021-07-09T18:35:00Z"/>
        </w:rPr>
      </w:pPr>
      <w:ins w:id="31" w:author="Joel" w:date="2021-07-08T20:33:00Z">
        <w:r>
          <w:t>Task formulation</w:t>
        </w:r>
        <w:del w:id="32" w:author="Kanishk Jain" w:date="2021-07-09T18:38:00Z">
          <w:r w:rsidDel="00377007">
            <w:delText xml:space="preserve"> (formal)</w:delText>
          </w:r>
        </w:del>
      </w:ins>
    </w:p>
    <w:p w14:paraId="77C64E4A" w14:textId="6F315111" w:rsidR="00377007" w:rsidRDefault="00377007" w:rsidP="00377007">
      <w:pPr>
        <w:rPr>
          <w:ins w:id="33" w:author="Kanishk Jain" w:date="2021-07-09T18:37:00Z"/>
        </w:rPr>
      </w:pPr>
      <w:ins w:id="34" w:author="Kanishk Jain" w:date="2021-07-09T18:35:00Z">
        <w:r>
          <w:t xml:space="preserve">The </w:t>
        </w:r>
      </w:ins>
      <w:ins w:id="35" w:author="Kanishk Jain" w:date="2021-07-09T18:36:00Z">
        <w:r>
          <w:t xml:space="preserve">python function (script) is specifically developed for this problem and is tightly dependent on the structure of the input prompt. The text file has the input. You also need to keep a track of </w:t>
        </w:r>
      </w:ins>
      <w:ins w:id="36" w:author="Kanishk Jain" w:date="2021-07-09T18:37:00Z">
        <w:r>
          <w:t>the number of input problem statements as it is required for parsing and generating output.</w:t>
        </w:r>
      </w:ins>
    </w:p>
    <w:p w14:paraId="067C3D65" w14:textId="10135974" w:rsidR="00377007" w:rsidRPr="00377007" w:rsidRDefault="00377007" w:rsidP="00377007">
      <w:pPr>
        <w:rPr>
          <w:ins w:id="37" w:author="Joel" w:date="2021-07-08T20:33:00Z"/>
          <w:rPrChange w:id="38" w:author="Kanishk Jain" w:date="2021-07-09T18:35:00Z">
            <w:rPr>
              <w:ins w:id="39" w:author="Joel" w:date="2021-07-08T20:33:00Z"/>
            </w:rPr>
          </w:rPrChange>
        </w:rPr>
        <w:pPrChange w:id="40" w:author="Kanishk Jain" w:date="2021-07-09T18:35:00Z">
          <w:pPr/>
        </w:pPrChange>
      </w:pPr>
      <w:ins w:id="41" w:author="Kanishk Jain" w:date="2021-07-09T18:38:00Z">
        <w:r>
          <w:t xml:space="preserve">Optionally, you can set the argument in the function to 1 if you want the function to save the output in the csv. The function returns a pandas </w:t>
        </w:r>
        <w:proofErr w:type="spellStart"/>
        <w:r>
          <w:t>dataframe</w:t>
        </w:r>
        <w:proofErr w:type="spellEnd"/>
        <w:r>
          <w:t xml:space="preserve"> which you can then save to a csv.</w:t>
        </w:r>
      </w:ins>
    </w:p>
    <w:p w14:paraId="5AEF4A8E" w14:textId="18CA4F6E" w:rsidR="00CD19BF" w:rsidDel="00377007" w:rsidRDefault="00CD19BF">
      <w:pPr>
        <w:rPr>
          <w:ins w:id="42" w:author="Joel" w:date="2021-07-08T20:33:00Z"/>
          <w:del w:id="43" w:author="Kanishk Jain" w:date="2021-07-09T18:37:00Z"/>
        </w:rPr>
      </w:pPr>
      <w:ins w:id="44" w:author="Joel" w:date="2021-07-08T20:33:00Z">
        <w:del w:id="45" w:author="Kanishk Jain" w:date="2021-07-09T18:37:00Z">
          <w:r w:rsidDel="00377007">
            <w:delText>Input?</w:delText>
          </w:r>
        </w:del>
      </w:ins>
    </w:p>
    <w:p w14:paraId="1B80E0F9" w14:textId="0FA0000F" w:rsidR="00CD19BF" w:rsidDel="00377007" w:rsidRDefault="00CD19BF">
      <w:pPr>
        <w:rPr>
          <w:ins w:id="46" w:author="Joel" w:date="2021-07-08T20:33:00Z"/>
          <w:del w:id="47" w:author="Kanishk Jain" w:date="2021-07-09T18:37:00Z"/>
        </w:rPr>
      </w:pPr>
      <w:ins w:id="48" w:author="Joel" w:date="2021-07-08T20:33:00Z">
        <w:del w:id="49" w:author="Kanishk Jain" w:date="2021-07-09T18:37:00Z">
          <w:r w:rsidDel="00377007">
            <w:delText>Instructions?</w:delText>
          </w:r>
        </w:del>
      </w:ins>
    </w:p>
    <w:p w14:paraId="510EB0CE" w14:textId="0CDF57A0" w:rsidR="00CD19BF" w:rsidDel="00377007" w:rsidRDefault="00CD19BF">
      <w:pPr>
        <w:rPr>
          <w:ins w:id="50" w:author="Joel" w:date="2021-07-08T20:36:00Z"/>
          <w:del w:id="51" w:author="Kanishk Jain" w:date="2021-07-09T18:37:00Z"/>
        </w:rPr>
      </w:pPr>
      <w:ins w:id="52" w:author="Joel" w:date="2021-07-08T20:33:00Z">
        <w:del w:id="53" w:author="Kanishk Jain" w:date="2021-07-09T18:37:00Z">
          <w:r w:rsidDel="00377007">
            <w:delText>Output?</w:delText>
          </w:r>
        </w:del>
      </w:ins>
    </w:p>
    <w:p w14:paraId="019069E2" w14:textId="27141EC1" w:rsidR="00CD19BF" w:rsidRDefault="00377007">
      <w:pPr>
        <w:rPr>
          <w:ins w:id="54" w:author="Kanishk Jain" w:date="2021-07-09T18:42:00Z"/>
        </w:rPr>
      </w:pPr>
      <w:ins w:id="55" w:author="Kanishk Jain" w:date="2021-07-09T18:38:00Z">
        <w:r>
          <w:t xml:space="preserve">One very important </w:t>
        </w:r>
      </w:ins>
      <w:ins w:id="56" w:author="Kanishk Jain" w:date="2021-07-09T18:39:00Z">
        <w:r>
          <w:t xml:space="preserve">argument for the language models is temperature. It is like a measure of variability which ranges from 0 to 1. Higher the temperature, higher the randomness in the output. If </w:t>
        </w:r>
      </w:ins>
      <w:ins w:id="57" w:author="Kanishk Jain" w:date="2021-07-09T18:40:00Z">
        <w:r>
          <w:t>the temperature is set to 0, the model doesn’t learn a lot and it just r</w:t>
        </w:r>
      </w:ins>
      <w:ins w:id="58" w:author="Kanishk Jain" w:date="2021-07-09T18:41:00Z">
        <w:r>
          <w:t xml:space="preserve">eturns the problem statement as in. We did an experiment where we ranged temperature from 0.1 to 1 with step size of 0.2 from 0.1 to 0.5 and then a step size of 0.1 from 0.5 to 1. We </w:t>
        </w:r>
      </w:ins>
      <w:ins w:id="59" w:author="Kanishk Jain" w:date="2021-07-09T18:42:00Z">
        <w:r>
          <w:t xml:space="preserve">found that the results were the best between 0.7 to 0.9. </w:t>
        </w:r>
      </w:ins>
      <w:ins w:id="60" w:author="Joel" w:date="2021-07-08T20:36:00Z">
        <w:del w:id="61" w:author="Kanishk Jain" w:date="2021-07-09T18:38:00Z">
          <w:r w:rsidR="00CD19BF" w:rsidDel="00377007">
            <w:delText>Temperature &lt;how did we decide on 0.9&gt;</w:delText>
          </w:r>
        </w:del>
      </w:ins>
    </w:p>
    <w:p w14:paraId="49EC989F" w14:textId="3BA5F2AE" w:rsidR="00377007" w:rsidRDefault="00377007">
      <w:pPr>
        <w:rPr>
          <w:ins w:id="62" w:author="Joel" w:date="2021-07-08T20:33:00Z"/>
        </w:rPr>
      </w:pPr>
      <w:ins w:id="63" w:author="Kanishk Jain" w:date="2021-07-09T18:42:00Z">
        <w:r>
          <w:t>In the interest of time and computing power, the results were generated and compared with a temperature of 0.9.</w:t>
        </w:r>
      </w:ins>
    </w:p>
    <w:p w14:paraId="5F6CA4F5" w14:textId="1E45F7A5" w:rsidR="00CD19BF" w:rsidRDefault="00CD19BF">
      <w:pPr>
        <w:pStyle w:val="Heading2"/>
        <w:rPr>
          <w:ins w:id="64" w:author="Joel" w:date="2021-07-08T20:31:00Z"/>
        </w:rPr>
        <w:pPrChange w:id="65" w:author="Joel" w:date="2021-07-08T20:37:00Z">
          <w:pPr/>
        </w:pPrChange>
      </w:pPr>
      <w:ins w:id="66" w:author="Joel" w:date="2021-07-08T20:33:00Z">
        <w:r>
          <w:t>Implementation</w:t>
        </w:r>
      </w:ins>
    </w:p>
    <w:p w14:paraId="2DA2B68E" w14:textId="7777793A" w:rsidR="00CD19BF" w:rsidDel="00CD19BF" w:rsidRDefault="00CD19BF">
      <w:pPr>
        <w:rPr>
          <w:del w:id="67" w:author="Joel" w:date="2021-07-08T20:33:00Z"/>
        </w:rPr>
      </w:pPr>
    </w:p>
    <w:p w14:paraId="1D00A1CB" w14:textId="52ADA8CB" w:rsidR="004B3F1E" w:rsidDel="00CD19BF" w:rsidRDefault="00AC6F4D">
      <w:pPr>
        <w:rPr>
          <w:del w:id="68" w:author="Joel" w:date="2021-07-08T20:33:00Z"/>
        </w:rPr>
      </w:pPr>
      <w:del w:id="69" w:author="Joel" w:date="2021-07-08T20:33:00Z">
        <w:r w:rsidDel="00CD19BF">
          <w:delText>Setup</w:delText>
        </w:r>
      </w:del>
    </w:p>
    <w:p w14:paraId="3AA2D2F7" w14:textId="14F8E9AF" w:rsidR="00AC6F4D" w:rsidRDefault="00AC6F4D">
      <w:r>
        <w:t xml:space="preserve">Libraries to be installed – </w:t>
      </w:r>
      <w:proofErr w:type="spellStart"/>
      <w:r>
        <w:t>numpy</w:t>
      </w:r>
      <w:proofErr w:type="spellEnd"/>
      <w:r>
        <w:t xml:space="preserve">, pandas, random, string, </w:t>
      </w:r>
      <w:proofErr w:type="spellStart"/>
      <w:proofErr w:type="gramStart"/>
      <w:r>
        <w:t>datetime.datetime</w:t>
      </w:r>
      <w:proofErr w:type="spellEnd"/>
      <w:proofErr w:type="gramEnd"/>
      <w:r>
        <w:t xml:space="preserve">, time, </w:t>
      </w:r>
      <w:proofErr w:type="spellStart"/>
      <w:r>
        <w:t>transformers.pipeline</w:t>
      </w:r>
      <w:proofErr w:type="spellEnd"/>
    </w:p>
    <w:p w14:paraId="3085533C" w14:textId="73F1DE88" w:rsidR="00CD19BF" w:rsidRPr="00CD19BF" w:rsidRDefault="00CD19BF">
      <w:pPr>
        <w:pStyle w:val="Heading1"/>
        <w:rPr>
          <w:rPrChange w:id="70" w:author="Joel" w:date="2021-07-08T20:34:00Z">
            <w:rPr/>
          </w:rPrChange>
        </w:rPr>
        <w:pPrChange w:id="71" w:author="Joel" w:date="2021-07-08T20:34:00Z">
          <w:pPr/>
        </w:pPrChange>
      </w:pPr>
      <w:ins w:id="72" w:author="Joel" w:date="2021-07-08T20:37:00Z">
        <w:r>
          <w:t>Experiment methods</w:t>
        </w:r>
      </w:ins>
    </w:p>
    <w:p w14:paraId="78CBDB3E" w14:textId="0D51E9BE" w:rsidR="00AC6F4D" w:rsidRDefault="00AC6F4D">
      <w:pPr>
        <w:pStyle w:val="Heading2"/>
        <w:pPrChange w:id="73" w:author="Joel" w:date="2021-07-08T20:35:00Z">
          <w:pPr/>
        </w:pPrChange>
      </w:pPr>
      <w:r>
        <w:t>Models tested:</w:t>
      </w:r>
    </w:p>
    <w:p w14:paraId="149C5372" w14:textId="02CF8DF6" w:rsidR="00AC6F4D" w:rsidRDefault="00AC6F4D" w:rsidP="00AC6F4D">
      <w:pPr>
        <w:pStyle w:val="ListParagraph"/>
        <w:numPr>
          <w:ilvl w:val="0"/>
          <w:numId w:val="1"/>
        </w:numPr>
      </w:pPr>
      <w:r>
        <w:t>GPT Neo with 125M Parameters</w:t>
      </w:r>
    </w:p>
    <w:p w14:paraId="6F85B768" w14:textId="08D4E23E" w:rsidR="00AC6F4D" w:rsidRDefault="00AC6F4D" w:rsidP="00AC6F4D">
      <w:pPr>
        <w:pStyle w:val="ListParagraph"/>
        <w:numPr>
          <w:ilvl w:val="0"/>
          <w:numId w:val="1"/>
        </w:numPr>
      </w:pPr>
      <w:r>
        <w:t>GPT Neo with 1.3B Parameters</w:t>
      </w:r>
    </w:p>
    <w:p w14:paraId="69F81B4B" w14:textId="0E1C059F" w:rsidR="00AC6F4D" w:rsidRDefault="00AC6F4D" w:rsidP="00AC6F4D">
      <w:pPr>
        <w:pStyle w:val="ListParagraph"/>
        <w:numPr>
          <w:ilvl w:val="0"/>
          <w:numId w:val="1"/>
        </w:numPr>
        <w:rPr>
          <w:ins w:id="74" w:author="Joel" w:date="2021-07-08T20:34:00Z"/>
        </w:rPr>
      </w:pPr>
      <w:r>
        <w:t>GPT Neo with 2.7B Parameters</w:t>
      </w:r>
    </w:p>
    <w:p w14:paraId="02BE587E" w14:textId="685BD241" w:rsidR="00CD19BF" w:rsidRDefault="00CD19BF">
      <w:pPr>
        <w:pStyle w:val="Heading2"/>
        <w:pPrChange w:id="75" w:author="Joel" w:date="2021-07-08T20:34:00Z">
          <w:pPr>
            <w:pStyle w:val="ListParagraph"/>
            <w:numPr>
              <w:numId w:val="1"/>
            </w:numPr>
            <w:ind w:hanging="360"/>
          </w:pPr>
        </w:pPrChange>
      </w:pPr>
      <w:ins w:id="76" w:author="Joel" w:date="2021-07-08T20:34:00Z">
        <w:r>
          <w:t xml:space="preserve">Coding approach </w:t>
        </w:r>
        <w:del w:id="77" w:author="Kanishk Jain" w:date="2021-07-09T18:42:00Z">
          <w:r w:rsidDel="00377007">
            <w:delText>&lt;how did you decide what was good or bad?&gt;</w:delText>
          </w:r>
        </w:del>
      </w:ins>
    </w:p>
    <w:p w14:paraId="74E19FED" w14:textId="77777777" w:rsidR="00377007" w:rsidRDefault="00FD047B" w:rsidP="00FD047B">
      <w:pPr>
        <w:rPr>
          <w:ins w:id="78" w:author="Kanishk Jain" w:date="2021-07-09T18:43:00Z"/>
        </w:rPr>
      </w:pPr>
      <w:r>
        <w:t xml:space="preserve">The results of the models were manually coded based on </w:t>
      </w:r>
      <w:ins w:id="79" w:author="Kanishk Jain" w:date="2021-07-09T18:43:00Z">
        <w:r w:rsidR="00377007">
          <w:t xml:space="preserve">human intuition. </w:t>
        </w:r>
      </w:ins>
    </w:p>
    <w:p w14:paraId="65637C91" w14:textId="1C2FE7F0" w:rsidR="00FD047B" w:rsidRDefault="00377007" w:rsidP="00FD047B">
      <w:ins w:id="80" w:author="Kanishk Jain" w:date="2021-07-09T18:43:00Z">
        <w:r w:rsidRPr="00377007">
          <w:t>e.g., stop head from moving while sleeping on bus --&gt; "prevent head motion while sleeping on bus" = bad; "prevent head motion while sleeping" = ok; "prevent unwanted motion on object" = good</w:t>
        </w:r>
      </w:ins>
      <w:del w:id="81" w:author="Kanishk Jain" w:date="2021-07-09T18:43:00Z">
        <w:r w:rsidR="00FD047B" w:rsidDel="00377007">
          <w:delText>the results.</w:delText>
        </w:r>
      </w:del>
    </w:p>
    <w:p w14:paraId="1B39CD84" w14:textId="6B210EE7" w:rsidR="00FD047B" w:rsidRPr="00CD19BF" w:rsidRDefault="00CD19BF">
      <w:pPr>
        <w:pStyle w:val="Heading1"/>
        <w:rPr>
          <w:ins w:id="82" w:author="Joel" w:date="2021-07-08T20:35:00Z"/>
          <w:rPrChange w:id="83" w:author="Joel" w:date="2021-07-08T20:37:00Z">
            <w:rPr>
              <w:ins w:id="84" w:author="Joel" w:date="2021-07-08T20:35:00Z"/>
            </w:rPr>
          </w:rPrChange>
        </w:rPr>
        <w:pPrChange w:id="85" w:author="Joel" w:date="2021-07-08T20:37:00Z">
          <w:pPr/>
        </w:pPrChange>
      </w:pPr>
      <w:ins w:id="86" w:author="Joel" w:date="2021-07-08T20:35:00Z">
        <w:r>
          <w:lastRenderedPageBreak/>
          <w:t>Results</w:t>
        </w:r>
      </w:ins>
    </w:p>
    <w:p w14:paraId="6E45A0B6" w14:textId="7279C391" w:rsidR="00CD19BF" w:rsidDel="00377007" w:rsidRDefault="00CD19BF">
      <w:pPr>
        <w:rPr>
          <w:ins w:id="87" w:author="Joel" w:date="2021-07-08T20:35:00Z"/>
          <w:del w:id="88" w:author="Kanishk Jain" w:date="2021-07-09T18:46:00Z"/>
        </w:rPr>
      </w:pPr>
      <w:ins w:id="89" w:author="Joel" w:date="2021-07-08T20:35:00Z">
        <w:del w:id="90" w:author="Kanishk Jain" w:date="2021-07-09T18:46:00Z">
          <w:r w:rsidDel="00377007">
            <w:delText>Show overall, and describe what you conclude from the graph.</w:delText>
          </w:r>
        </w:del>
      </w:ins>
    </w:p>
    <w:p w14:paraId="49CB4DBE" w14:textId="61AE79D9" w:rsidR="00CD19BF" w:rsidRPr="00CD19BF" w:rsidDel="00377007" w:rsidRDefault="00CD19BF">
      <w:pPr>
        <w:rPr>
          <w:del w:id="91" w:author="Kanishk Jain" w:date="2021-07-09T18:46:00Z"/>
        </w:rPr>
      </w:pPr>
      <w:ins w:id="92" w:author="Joel" w:date="2021-07-08T20:35:00Z">
        <w:del w:id="93" w:author="Kanishk Jain" w:date="2021-07-09T18:46:00Z">
          <w:r w:rsidDel="00377007">
            <w:delText>And then by subproblem; also describe what you conclude from the graphs. Any variation by subproblem?</w:delText>
          </w:r>
        </w:del>
      </w:ins>
    </w:p>
    <w:p w14:paraId="4CB25A69" w14:textId="7D85523E" w:rsidR="00FD047B" w:rsidRDefault="00FD047B" w:rsidP="00FD047B">
      <w:pPr>
        <w:rPr>
          <w:ins w:id="94" w:author="Kanishk Jain" w:date="2021-07-09T18:46:00Z"/>
        </w:rPr>
      </w:pPr>
      <w:r>
        <w:rPr>
          <w:noProof/>
        </w:rPr>
        <w:drawing>
          <wp:inline distT="0" distB="0" distL="0" distR="0" wp14:anchorId="0AA07FC4" wp14:editId="3750F938">
            <wp:extent cx="5943600" cy="4771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71390"/>
                    </a:xfrm>
                    <a:prstGeom prst="rect">
                      <a:avLst/>
                    </a:prstGeom>
                    <a:noFill/>
                    <a:ln>
                      <a:noFill/>
                    </a:ln>
                  </pic:spPr>
                </pic:pic>
              </a:graphicData>
            </a:graphic>
          </wp:inline>
        </w:drawing>
      </w:r>
    </w:p>
    <w:p w14:paraId="3B432A0E" w14:textId="1AB11FF3" w:rsidR="00377007" w:rsidRDefault="00377007" w:rsidP="00FD047B">
      <w:pPr>
        <w:rPr>
          <w:ins w:id="95" w:author="Kanishk Jain" w:date="2021-07-09T18:46:00Z"/>
        </w:rPr>
      </w:pPr>
    </w:p>
    <w:p w14:paraId="46706D11" w14:textId="194BF024" w:rsidR="00377007" w:rsidRDefault="00377007" w:rsidP="00FD047B">
      <w:pPr>
        <w:rPr>
          <w:ins w:id="96" w:author="Kanishk Jain" w:date="2021-07-09T18:49:00Z"/>
        </w:rPr>
      </w:pPr>
      <w:ins w:id="97" w:author="Kanishk Jain" w:date="2021-07-09T18:46:00Z">
        <w:r>
          <w:t>From the above diagram, we see that in general the model with 125M parameters generated extremely bad results</w:t>
        </w:r>
      </w:ins>
      <w:ins w:id="98" w:author="Kanishk Jain" w:date="2021-07-09T18:47:00Z">
        <w:r>
          <w:t xml:space="preserve"> with just 2.67% “good” outputs. Models with 1.3B and 2.7B parameters generated fairly good outputs with the</w:t>
        </w:r>
      </w:ins>
      <w:ins w:id="99" w:author="Kanishk Jain" w:date="2021-07-09T18:48:00Z">
        <w:r>
          <w:t xml:space="preserve"> 2.7B parameters model generating 66.67% “good” outputs followed by 41.87% for 1.3B model. All the models were tested on the same problem statements (around 15</w:t>
        </w:r>
      </w:ins>
      <w:ins w:id="100" w:author="Kanishk Jain" w:date="2021-07-09T18:49:00Z">
        <w:r>
          <w:t xml:space="preserve">) with around 10 iterations for each. </w:t>
        </w:r>
      </w:ins>
    </w:p>
    <w:p w14:paraId="1148584B" w14:textId="77777777" w:rsidR="00377007" w:rsidRDefault="00377007" w:rsidP="00FD047B">
      <w:pPr>
        <w:rPr>
          <w:ins w:id="101" w:author="Kanishk Jain" w:date="2021-07-09T18:49:00Z"/>
        </w:rPr>
      </w:pPr>
    </w:p>
    <w:p w14:paraId="4C0F4F5F" w14:textId="34F64AD2" w:rsidR="00377007" w:rsidDel="00E86A38" w:rsidRDefault="00377007" w:rsidP="00FD047B">
      <w:pPr>
        <w:rPr>
          <w:del w:id="102" w:author="Kanishk Jain" w:date="2021-07-09T18:49:00Z"/>
        </w:rPr>
      </w:pPr>
    </w:p>
    <w:p w14:paraId="67A11E8C" w14:textId="6DC871D9" w:rsidR="00E86A38" w:rsidRDefault="00E86A38" w:rsidP="00FD047B">
      <w:pPr>
        <w:rPr>
          <w:ins w:id="103" w:author="Kanishk Jain" w:date="2021-07-09T19:06:00Z"/>
        </w:rPr>
      </w:pPr>
      <w:ins w:id="104" w:author="Kanishk Jain" w:date="2021-07-09T18:58:00Z">
        <w:r>
          <w:t>For a</w:t>
        </w:r>
      </w:ins>
      <w:ins w:id="105" w:author="Kanishk Jain" w:date="2021-07-09T19:06:00Z">
        <w:r w:rsidR="006360EE">
          <w:t xml:space="preserve"> problem statement “navigate in the dark”, following were the results:</w:t>
        </w:r>
      </w:ins>
    </w:p>
    <w:p w14:paraId="3DC4867F" w14:textId="127E7BA9" w:rsidR="006360EE" w:rsidRDefault="006360EE" w:rsidP="00FD047B">
      <w:pPr>
        <w:rPr>
          <w:ins w:id="106" w:author="Kanishk Jain" w:date="2021-07-09T19:06:00Z"/>
        </w:rPr>
      </w:pPr>
      <w:ins w:id="107" w:author="Kanishk Jain" w:date="2021-07-09T19:06:00Z">
        <w:r>
          <w:rPr>
            <w:noProof/>
          </w:rPr>
          <w:lastRenderedPageBreak/>
          <w:drawing>
            <wp:inline distT="0" distB="0" distL="0" distR="0" wp14:anchorId="7C31FD0E" wp14:editId="3B5DA48D">
              <wp:extent cx="5943600" cy="3625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5215"/>
                      </a:xfrm>
                      <a:prstGeom prst="rect">
                        <a:avLst/>
                      </a:prstGeom>
                    </pic:spPr>
                  </pic:pic>
                </a:graphicData>
              </a:graphic>
            </wp:inline>
          </w:drawing>
        </w:r>
      </w:ins>
    </w:p>
    <w:tbl>
      <w:tblPr>
        <w:tblW w:w="3840" w:type="dxa"/>
        <w:jc w:val="center"/>
        <w:tblLook w:val="04A0" w:firstRow="1" w:lastRow="0" w:firstColumn="1" w:lastColumn="0" w:noHBand="0" w:noVBand="1"/>
        <w:tblPrChange w:id="108" w:author="Kanishk Jain" w:date="2021-07-09T19:10:00Z">
          <w:tblPr>
            <w:tblW w:w="3840" w:type="dxa"/>
            <w:tblLook w:val="04A0" w:firstRow="1" w:lastRow="0" w:firstColumn="1" w:lastColumn="0" w:noHBand="0" w:noVBand="1"/>
          </w:tblPr>
        </w:tblPrChange>
      </w:tblPr>
      <w:tblGrid>
        <w:gridCol w:w="960"/>
        <w:gridCol w:w="960"/>
        <w:gridCol w:w="960"/>
        <w:gridCol w:w="960"/>
        <w:tblGridChange w:id="109">
          <w:tblGrid>
            <w:gridCol w:w="960"/>
            <w:gridCol w:w="960"/>
            <w:gridCol w:w="960"/>
            <w:gridCol w:w="960"/>
          </w:tblGrid>
        </w:tblGridChange>
      </w:tblGrid>
      <w:tr w:rsidR="006360EE" w:rsidRPr="006360EE" w14:paraId="0498C76D" w14:textId="77777777" w:rsidTr="006360EE">
        <w:trPr>
          <w:trHeight w:val="300"/>
          <w:jc w:val="center"/>
          <w:ins w:id="110" w:author="Kanishk Jain" w:date="2021-07-09T19:10:00Z"/>
          <w:trPrChange w:id="111"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12" w:author="Kanishk Jain" w:date="2021-07-09T19:10:00Z">
              <w:tcPr>
                <w:tcW w:w="960" w:type="dxa"/>
                <w:tcBorders>
                  <w:top w:val="nil"/>
                  <w:left w:val="nil"/>
                  <w:bottom w:val="nil"/>
                  <w:right w:val="nil"/>
                </w:tcBorders>
                <w:shd w:val="clear" w:color="auto" w:fill="auto"/>
                <w:noWrap/>
                <w:vAlign w:val="bottom"/>
                <w:hideMark/>
              </w:tcPr>
            </w:tcPrChange>
          </w:tcPr>
          <w:p w14:paraId="12AD50E8" w14:textId="77777777" w:rsidR="006360EE" w:rsidRPr="006360EE" w:rsidRDefault="006360EE" w:rsidP="006360EE">
            <w:pPr>
              <w:spacing w:after="0" w:line="240" w:lineRule="auto"/>
              <w:rPr>
                <w:ins w:id="113" w:author="Kanishk Jain" w:date="2021-07-09T19:10:00Z"/>
                <w:rFonts w:ascii="Calibri" w:eastAsia="Times New Roman" w:hAnsi="Calibri" w:cs="Calibri"/>
                <w:color w:val="000000"/>
              </w:rPr>
            </w:pPr>
            <w:ins w:id="114" w:author="Kanishk Jain" w:date="2021-07-09T19:10:00Z">
              <w:r w:rsidRPr="006360EE">
                <w:rPr>
                  <w:rFonts w:ascii="Calibri" w:eastAsia="Times New Roman" w:hAnsi="Calibri" w:cs="Calibri"/>
                  <w:color w:val="000000"/>
                </w:rPr>
                <w:t>Model</w:t>
              </w:r>
            </w:ins>
          </w:p>
        </w:tc>
        <w:tc>
          <w:tcPr>
            <w:tcW w:w="960" w:type="dxa"/>
            <w:tcBorders>
              <w:top w:val="nil"/>
              <w:left w:val="nil"/>
              <w:bottom w:val="nil"/>
              <w:right w:val="nil"/>
            </w:tcBorders>
            <w:shd w:val="clear" w:color="auto" w:fill="auto"/>
            <w:noWrap/>
            <w:vAlign w:val="bottom"/>
            <w:hideMark/>
            <w:tcPrChange w:id="115" w:author="Kanishk Jain" w:date="2021-07-09T19:10:00Z">
              <w:tcPr>
                <w:tcW w:w="960" w:type="dxa"/>
                <w:tcBorders>
                  <w:top w:val="nil"/>
                  <w:left w:val="nil"/>
                  <w:bottom w:val="nil"/>
                  <w:right w:val="nil"/>
                </w:tcBorders>
                <w:shd w:val="clear" w:color="auto" w:fill="auto"/>
                <w:noWrap/>
                <w:vAlign w:val="bottom"/>
                <w:hideMark/>
              </w:tcPr>
            </w:tcPrChange>
          </w:tcPr>
          <w:p w14:paraId="1E057DCB" w14:textId="77777777" w:rsidR="006360EE" w:rsidRPr="006360EE" w:rsidRDefault="006360EE" w:rsidP="006360EE">
            <w:pPr>
              <w:spacing w:after="0" w:line="240" w:lineRule="auto"/>
              <w:rPr>
                <w:ins w:id="116" w:author="Kanishk Jain" w:date="2021-07-09T19:10:00Z"/>
                <w:rFonts w:ascii="Calibri" w:eastAsia="Times New Roman" w:hAnsi="Calibri" w:cs="Calibri"/>
                <w:color w:val="000000"/>
              </w:rPr>
            </w:pPr>
            <w:ins w:id="117" w:author="Kanishk Jain" w:date="2021-07-09T19:10:00Z">
              <w:r w:rsidRPr="006360EE">
                <w:rPr>
                  <w:rFonts w:ascii="Calibri" w:eastAsia="Times New Roman" w:hAnsi="Calibri" w:cs="Calibri"/>
                  <w:color w:val="000000"/>
                </w:rPr>
                <w:t>Good</w:t>
              </w:r>
            </w:ins>
          </w:p>
        </w:tc>
        <w:tc>
          <w:tcPr>
            <w:tcW w:w="960" w:type="dxa"/>
            <w:tcBorders>
              <w:top w:val="nil"/>
              <w:left w:val="nil"/>
              <w:bottom w:val="nil"/>
              <w:right w:val="nil"/>
            </w:tcBorders>
            <w:shd w:val="clear" w:color="auto" w:fill="auto"/>
            <w:noWrap/>
            <w:vAlign w:val="bottom"/>
            <w:hideMark/>
            <w:tcPrChange w:id="118" w:author="Kanishk Jain" w:date="2021-07-09T19:10:00Z">
              <w:tcPr>
                <w:tcW w:w="960" w:type="dxa"/>
                <w:tcBorders>
                  <w:top w:val="nil"/>
                  <w:left w:val="nil"/>
                  <w:bottom w:val="nil"/>
                  <w:right w:val="nil"/>
                </w:tcBorders>
                <w:shd w:val="clear" w:color="auto" w:fill="auto"/>
                <w:noWrap/>
                <w:vAlign w:val="bottom"/>
                <w:hideMark/>
              </w:tcPr>
            </w:tcPrChange>
          </w:tcPr>
          <w:p w14:paraId="53B7A059" w14:textId="77777777" w:rsidR="006360EE" w:rsidRPr="006360EE" w:rsidRDefault="006360EE" w:rsidP="006360EE">
            <w:pPr>
              <w:spacing w:after="0" w:line="240" w:lineRule="auto"/>
              <w:rPr>
                <w:ins w:id="119" w:author="Kanishk Jain" w:date="2021-07-09T19:10:00Z"/>
                <w:rFonts w:ascii="Calibri" w:eastAsia="Times New Roman" w:hAnsi="Calibri" w:cs="Calibri"/>
                <w:color w:val="000000"/>
              </w:rPr>
            </w:pPr>
            <w:ins w:id="120" w:author="Kanishk Jain" w:date="2021-07-09T19:10:00Z">
              <w:r w:rsidRPr="006360EE">
                <w:rPr>
                  <w:rFonts w:ascii="Calibri" w:eastAsia="Times New Roman" w:hAnsi="Calibri" w:cs="Calibri"/>
                  <w:color w:val="000000"/>
                </w:rPr>
                <w:t>Bad</w:t>
              </w:r>
            </w:ins>
          </w:p>
        </w:tc>
        <w:tc>
          <w:tcPr>
            <w:tcW w:w="960" w:type="dxa"/>
            <w:tcBorders>
              <w:top w:val="nil"/>
              <w:left w:val="nil"/>
              <w:bottom w:val="nil"/>
              <w:right w:val="nil"/>
            </w:tcBorders>
            <w:shd w:val="clear" w:color="auto" w:fill="auto"/>
            <w:noWrap/>
            <w:vAlign w:val="bottom"/>
            <w:hideMark/>
            <w:tcPrChange w:id="121" w:author="Kanishk Jain" w:date="2021-07-09T19:10:00Z">
              <w:tcPr>
                <w:tcW w:w="960" w:type="dxa"/>
                <w:tcBorders>
                  <w:top w:val="nil"/>
                  <w:left w:val="nil"/>
                  <w:bottom w:val="nil"/>
                  <w:right w:val="nil"/>
                </w:tcBorders>
                <w:shd w:val="clear" w:color="auto" w:fill="auto"/>
                <w:noWrap/>
                <w:vAlign w:val="bottom"/>
                <w:hideMark/>
              </w:tcPr>
            </w:tcPrChange>
          </w:tcPr>
          <w:p w14:paraId="468F5ABC" w14:textId="77777777" w:rsidR="006360EE" w:rsidRPr="006360EE" w:rsidRDefault="006360EE" w:rsidP="006360EE">
            <w:pPr>
              <w:spacing w:after="0" w:line="240" w:lineRule="auto"/>
              <w:rPr>
                <w:ins w:id="122" w:author="Kanishk Jain" w:date="2021-07-09T19:10:00Z"/>
                <w:rFonts w:ascii="Calibri" w:eastAsia="Times New Roman" w:hAnsi="Calibri" w:cs="Calibri"/>
                <w:color w:val="000000"/>
              </w:rPr>
            </w:pPr>
            <w:ins w:id="123" w:author="Kanishk Jain" w:date="2021-07-09T19:10:00Z">
              <w:r w:rsidRPr="006360EE">
                <w:rPr>
                  <w:rFonts w:ascii="Calibri" w:eastAsia="Times New Roman" w:hAnsi="Calibri" w:cs="Calibri"/>
                  <w:color w:val="000000"/>
                </w:rPr>
                <w:t>Neutral</w:t>
              </w:r>
            </w:ins>
          </w:p>
        </w:tc>
      </w:tr>
      <w:tr w:rsidR="006360EE" w:rsidRPr="006360EE" w14:paraId="7085DC35" w14:textId="77777777" w:rsidTr="006360EE">
        <w:trPr>
          <w:trHeight w:val="300"/>
          <w:jc w:val="center"/>
          <w:ins w:id="124" w:author="Kanishk Jain" w:date="2021-07-09T19:10:00Z"/>
          <w:trPrChange w:id="125"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26" w:author="Kanishk Jain" w:date="2021-07-09T19:10:00Z">
              <w:tcPr>
                <w:tcW w:w="960" w:type="dxa"/>
                <w:tcBorders>
                  <w:top w:val="nil"/>
                  <w:left w:val="nil"/>
                  <w:bottom w:val="nil"/>
                  <w:right w:val="nil"/>
                </w:tcBorders>
                <w:shd w:val="clear" w:color="auto" w:fill="auto"/>
                <w:noWrap/>
                <w:vAlign w:val="bottom"/>
                <w:hideMark/>
              </w:tcPr>
            </w:tcPrChange>
          </w:tcPr>
          <w:p w14:paraId="74274E00" w14:textId="77777777" w:rsidR="006360EE" w:rsidRPr="006360EE" w:rsidRDefault="006360EE" w:rsidP="006360EE">
            <w:pPr>
              <w:spacing w:after="0" w:line="240" w:lineRule="auto"/>
              <w:rPr>
                <w:ins w:id="127" w:author="Kanishk Jain" w:date="2021-07-09T19:10:00Z"/>
                <w:rFonts w:ascii="Calibri" w:eastAsia="Times New Roman" w:hAnsi="Calibri" w:cs="Calibri"/>
                <w:color w:val="000000"/>
              </w:rPr>
            </w:pPr>
            <w:ins w:id="128" w:author="Kanishk Jain" w:date="2021-07-09T19:10:00Z">
              <w:r w:rsidRPr="006360EE">
                <w:rPr>
                  <w:rFonts w:ascii="Calibri" w:eastAsia="Times New Roman" w:hAnsi="Calibri" w:cs="Calibri"/>
                  <w:color w:val="000000"/>
                </w:rPr>
                <w:t>125M</w:t>
              </w:r>
            </w:ins>
          </w:p>
        </w:tc>
        <w:tc>
          <w:tcPr>
            <w:tcW w:w="960" w:type="dxa"/>
            <w:tcBorders>
              <w:top w:val="nil"/>
              <w:left w:val="nil"/>
              <w:bottom w:val="nil"/>
              <w:right w:val="nil"/>
            </w:tcBorders>
            <w:shd w:val="clear" w:color="auto" w:fill="auto"/>
            <w:noWrap/>
            <w:vAlign w:val="bottom"/>
            <w:hideMark/>
            <w:tcPrChange w:id="129" w:author="Kanishk Jain" w:date="2021-07-09T19:10:00Z">
              <w:tcPr>
                <w:tcW w:w="960" w:type="dxa"/>
                <w:tcBorders>
                  <w:top w:val="nil"/>
                  <w:left w:val="nil"/>
                  <w:bottom w:val="nil"/>
                  <w:right w:val="nil"/>
                </w:tcBorders>
                <w:shd w:val="clear" w:color="auto" w:fill="auto"/>
                <w:noWrap/>
                <w:vAlign w:val="bottom"/>
                <w:hideMark/>
              </w:tcPr>
            </w:tcPrChange>
          </w:tcPr>
          <w:p w14:paraId="22E8590D" w14:textId="77777777" w:rsidR="006360EE" w:rsidRPr="006360EE" w:rsidRDefault="006360EE" w:rsidP="006360EE">
            <w:pPr>
              <w:spacing w:after="0" w:line="240" w:lineRule="auto"/>
              <w:jc w:val="right"/>
              <w:rPr>
                <w:ins w:id="130" w:author="Kanishk Jain" w:date="2021-07-09T19:10:00Z"/>
                <w:rFonts w:ascii="Calibri" w:eastAsia="Times New Roman" w:hAnsi="Calibri" w:cs="Calibri"/>
                <w:color w:val="000000"/>
              </w:rPr>
            </w:pPr>
            <w:ins w:id="131" w:author="Kanishk Jain" w:date="2021-07-09T19:10:00Z">
              <w:r w:rsidRPr="006360EE">
                <w:rPr>
                  <w:rFonts w:ascii="Calibri" w:eastAsia="Times New Roman" w:hAnsi="Calibri" w:cs="Calibri"/>
                  <w:color w:val="000000"/>
                </w:rPr>
                <w:t>0</w:t>
              </w:r>
            </w:ins>
          </w:p>
        </w:tc>
        <w:tc>
          <w:tcPr>
            <w:tcW w:w="960" w:type="dxa"/>
            <w:tcBorders>
              <w:top w:val="nil"/>
              <w:left w:val="nil"/>
              <w:bottom w:val="nil"/>
              <w:right w:val="nil"/>
            </w:tcBorders>
            <w:shd w:val="clear" w:color="auto" w:fill="auto"/>
            <w:noWrap/>
            <w:vAlign w:val="bottom"/>
            <w:hideMark/>
            <w:tcPrChange w:id="132" w:author="Kanishk Jain" w:date="2021-07-09T19:10:00Z">
              <w:tcPr>
                <w:tcW w:w="960" w:type="dxa"/>
                <w:tcBorders>
                  <w:top w:val="nil"/>
                  <w:left w:val="nil"/>
                  <w:bottom w:val="nil"/>
                  <w:right w:val="nil"/>
                </w:tcBorders>
                <w:shd w:val="clear" w:color="auto" w:fill="auto"/>
                <w:noWrap/>
                <w:vAlign w:val="bottom"/>
                <w:hideMark/>
              </w:tcPr>
            </w:tcPrChange>
          </w:tcPr>
          <w:p w14:paraId="46AD15B9" w14:textId="77777777" w:rsidR="006360EE" w:rsidRPr="006360EE" w:rsidRDefault="006360EE" w:rsidP="006360EE">
            <w:pPr>
              <w:spacing w:after="0" w:line="240" w:lineRule="auto"/>
              <w:jc w:val="right"/>
              <w:rPr>
                <w:ins w:id="133" w:author="Kanishk Jain" w:date="2021-07-09T19:10:00Z"/>
                <w:rFonts w:ascii="Calibri" w:eastAsia="Times New Roman" w:hAnsi="Calibri" w:cs="Calibri"/>
                <w:color w:val="000000"/>
              </w:rPr>
            </w:pPr>
            <w:ins w:id="134" w:author="Kanishk Jain" w:date="2021-07-09T19:10:00Z">
              <w:r w:rsidRPr="006360EE">
                <w:rPr>
                  <w:rFonts w:ascii="Calibri" w:eastAsia="Times New Roman" w:hAnsi="Calibri" w:cs="Calibri"/>
                  <w:color w:val="000000"/>
                </w:rPr>
                <w:t>10</w:t>
              </w:r>
            </w:ins>
          </w:p>
        </w:tc>
        <w:tc>
          <w:tcPr>
            <w:tcW w:w="960" w:type="dxa"/>
            <w:tcBorders>
              <w:top w:val="nil"/>
              <w:left w:val="nil"/>
              <w:bottom w:val="nil"/>
              <w:right w:val="nil"/>
            </w:tcBorders>
            <w:shd w:val="clear" w:color="auto" w:fill="auto"/>
            <w:noWrap/>
            <w:vAlign w:val="bottom"/>
            <w:hideMark/>
            <w:tcPrChange w:id="135" w:author="Kanishk Jain" w:date="2021-07-09T19:10:00Z">
              <w:tcPr>
                <w:tcW w:w="960" w:type="dxa"/>
                <w:tcBorders>
                  <w:top w:val="nil"/>
                  <w:left w:val="nil"/>
                  <w:bottom w:val="nil"/>
                  <w:right w:val="nil"/>
                </w:tcBorders>
                <w:shd w:val="clear" w:color="auto" w:fill="auto"/>
                <w:noWrap/>
                <w:vAlign w:val="bottom"/>
                <w:hideMark/>
              </w:tcPr>
            </w:tcPrChange>
          </w:tcPr>
          <w:p w14:paraId="7927376A" w14:textId="77777777" w:rsidR="006360EE" w:rsidRPr="006360EE" w:rsidRDefault="006360EE" w:rsidP="006360EE">
            <w:pPr>
              <w:spacing w:after="0" w:line="240" w:lineRule="auto"/>
              <w:jc w:val="right"/>
              <w:rPr>
                <w:ins w:id="136" w:author="Kanishk Jain" w:date="2021-07-09T19:10:00Z"/>
                <w:rFonts w:ascii="Calibri" w:eastAsia="Times New Roman" w:hAnsi="Calibri" w:cs="Calibri"/>
                <w:color w:val="000000"/>
              </w:rPr>
            </w:pPr>
            <w:ins w:id="137" w:author="Kanishk Jain" w:date="2021-07-09T19:10:00Z">
              <w:r w:rsidRPr="006360EE">
                <w:rPr>
                  <w:rFonts w:ascii="Calibri" w:eastAsia="Times New Roman" w:hAnsi="Calibri" w:cs="Calibri"/>
                  <w:color w:val="000000"/>
                </w:rPr>
                <w:t>0</w:t>
              </w:r>
            </w:ins>
          </w:p>
        </w:tc>
      </w:tr>
      <w:tr w:rsidR="006360EE" w:rsidRPr="006360EE" w14:paraId="21BFCBF1" w14:textId="77777777" w:rsidTr="006360EE">
        <w:trPr>
          <w:trHeight w:val="300"/>
          <w:jc w:val="center"/>
          <w:ins w:id="138" w:author="Kanishk Jain" w:date="2021-07-09T19:10:00Z"/>
          <w:trPrChange w:id="139"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40" w:author="Kanishk Jain" w:date="2021-07-09T19:10:00Z">
              <w:tcPr>
                <w:tcW w:w="960" w:type="dxa"/>
                <w:tcBorders>
                  <w:top w:val="nil"/>
                  <w:left w:val="nil"/>
                  <w:bottom w:val="nil"/>
                  <w:right w:val="nil"/>
                </w:tcBorders>
                <w:shd w:val="clear" w:color="auto" w:fill="auto"/>
                <w:noWrap/>
                <w:vAlign w:val="bottom"/>
                <w:hideMark/>
              </w:tcPr>
            </w:tcPrChange>
          </w:tcPr>
          <w:p w14:paraId="5A5DE373" w14:textId="77777777" w:rsidR="006360EE" w:rsidRPr="006360EE" w:rsidRDefault="006360EE" w:rsidP="006360EE">
            <w:pPr>
              <w:spacing w:after="0" w:line="240" w:lineRule="auto"/>
              <w:rPr>
                <w:ins w:id="141" w:author="Kanishk Jain" w:date="2021-07-09T19:10:00Z"/>
                <w:rFonts w:ascii="Calibri" w:eastAsia="Times New Roman" w:hAnsi="Calibri" w:cs="Calibri"/>
                <w:color w:val="000000"/>
              </w:rPr>
            </w:pPr>
            <w:ins w:id="142" w:author="Kanishk Jain" w:date="2021-07-09T19:10:00Z">
              <w:r w:rsidRPr="006360EE">
                <w:rPr>
                  <w:rFonts w:ascii="Calibri" w:eastAsia="Times New Roman" w:hAnsi="Calibri" w:cs="Calibri"/>
                  <w:color w:val="000000"/>
                </w:rPr>
                <w:t>1.3B</w:t>
              </w:r>
            </w:ins>
          </w:p>
        </w:tc>
        <w:tc>
          <w:tcPr>
            <w:tcW w:w="960" w:type="dxa"/>
            <w:tcBorders>
              <w:top w:val="nil"/>
              <w:left w:val="nil"/>
              <w:bottom w:val="nil"/>
              <w:right w:val="nil"/>
            </w:tcBorders>
            <w:shd w:val="clear" w:color="auto" w:fill="auto"/>
            <w:noWrap/>
            <w:vAlign w:val="bottom"/>
            <w:hideMark/>
            <w:tcPrChange w:id="143" w:author="Kanishk Jain" w:date="2021-07-09T19:10:00Z">
              <w:tcPr>
                <w:tcW w:w="960" w:type="dxa"/>
                <w:tcBorders>
                  <w:top w:val="nil"/>
                  <w:left w:val="nil"/>
                  <w:bottom w:val="nil"/>
                  <w:right w:val="nil"/>
                </w:tcBorders>
                <w:shd w:val="clear" w:color="auto" w:fill="auto"/>
                <w:noWrap/>
                <w:vAlign w:val="bottom"/>
                <w:hideMark/>
              </w:tcPr>
            </w:tcPrChange>
          </w:tcPr>
          <w:p w14:paraId="5EEB98E7" w14:textId="77777777" w:rsidR="006360EE" w:rsidRPr="006360EE" w:rsidRDefault="006360EE" w:rsidP="006360EE">
            <w:pPr>
              <w:spacing w:after="0" w:line="240" w:lineRule="auto"/>
              <w:jc w:val="right"/>
              <w:rPr>
                <w:ins w:id="144" w:author="Kanishk Jain" w:date="2021-07-09T19:10:00Z"/>
                <w:rFonts w:ascii="Calibri" w:eastAsia="Times New Roman" w:hAnsi="Calibri" w:cs="Calibri"/>
                <w:color w:val="000000"/>
              </w:rPr>
            </w:pPr>
            <w:ins w:id="145" w:author="Kanishk Jain" w:date="2021-07-09T19:10:00Z">
              <w:r w:rsidRPr="006360EE">
                <w:rPr>
                  <w:rFonts w:ascii="Calibri" w:eastAsia="Times New Roman" w:hAnsi="Calibri" w:cs="Calibri"/>
                  <w:color w:val="000000"/>
                </w:rPr>
                <w:t>6</w:t>
              </w:r>
            </w:ins>
          </w:p>
        </w:tc>
        <w:tc>
          <w:tcPr>
            <w:tcW w:w="960" w:type="dxa"/>
            <w:tcBorders>
              <w:top w:val="nil"/>
              <w:left w:val="nil"/>
              <w:bottom w:val="nil"/>
              <w:right w:val="nil"/>
            </w:tcBorders>
            <w:shd w:val="clear" w:color="auto" w:fill="auto"/>
            <w:noWrap/>
            <w:vAlign w:val="bottom"/>
            <w:hideMark/>
            <w:tcPrChange w:id="146" w:author="Kanishk Jain" w:date="2021-07-09T19:10:00Z">
              <w:tcPr>
                <w:tcW w:w="960" w:type="dxa"/>
                <w:tcBorders>
                  <w:top w:val="nil"/>
                  <w:left w:val="nil"/>
                  <w:bottom w:val="nil"/>
                  <w:right w:val="nil"/>
                </w:tcBorders>
                <w:shd w:val="clear" w:color="auto" w:fill="auto"/>
                <w:noWrap/>
                <w:vAlign w:val="bottom"/>
                <w:hideMark/>
              </w:tcPr>
            </w:tcPrChange>
          </w:tcPr>
          <w:p w14:paraId="0F55C5DD" w14:textId="77777777" w:rsidR="006360EE" w:rsidRPr="006360EE" w:rsidRDefault="006360EE" w:rsidP="006360EE">
            <w:pPr>
              <w:spacing w:after="0" w:line="240" w:lineRule="auto"/>
              <w:jc w:val="right"/>
              <w:rPr>
                <w:ins w:id="147" w:author="Kanishk Jain" w:date="2021-07-09T19:10:00Z"/>
                <w:rFonts w:ascii="Calibri" w:eastAsia="Times New Roman" w:hAnsi="Calibri" w:cs="Calibri"/>
                <w:color w:val="000000"/>
              </w:rPr>
            </w:pPr>
            <w:ins w:id="148" w:author="Kanishk Jain" w:date="2021-07-09T19:10:00Z">
              <w:r w:rsidRPr="006360EE">
                <w:rPr>
                  <w:rFonts w:ascii="Calibri" w:eastAsia="Times New Roman" w:hAnsi="Calibri" w:cs="Calibri"/>
                  <w:color w:val="000000"/>
                </w:rPr>
                <w:t>3</w:t>
              </w:r>
            </w:ins>
          </w:p>
        </w:tc>
        <w:tc>
          <w:tcPr>
            <w:tcW w:w="960" w:type="dxa"/>
            <w:tcBorders>
              <w:top w:val="nil"/>
              <w:left w:val="nil"/>
              <w:bottom w:val="nil"/>
              <w:right w:val="nil"/>
            </w:tcBorders>
            <w:shd w:val="clear" w:color="auto" w:fill="auto"/>
            <w:noWrap/>
            <w:vAlign w:val="bottom"/>
            <w:hideMark/>
            <w:tcPrChange w:id="149" w:author="Kanishk Jain" w:date="2021-07-09T19:10:00Z">
              <w:tcPr>
                <w:tcW w:w="960" w:type="dxa"/>
                <w:tcBorders>
                  <w:top w:val="nil"/>
                  <w:left w:val="nil"/>
                  <w:bottom w:val="nil"/>
                  <w:right w:val="nil"/>
                </w:tcBorders>
                <w:shd w:val="clear" w:color="auto" w:fill="auto"/>
                <w:noWrap/>
                <w:vAlign w:val="bottom"/>
                <w:hideMark/>
              </w:tcPr>
            </w:tcPrChange>
          </w:tcPr>
          <w:p w14:paraId="689470FF" w14:textId="77777777" w:rsidR="006360EE" w:rsidRPr="006360EE" w:rsidRDefault="006360EE" w:rsidP="006360EE">
            <w:pPr>
              <w:spacing w:after="0" w:line="240" w:lineRule="auto"/>
              <w:jc w:val="right"/>
              <w:rPr>
                <w:ins w:id="150" w:author="Kanishk Jain" w:date="2021-07-09T19:10:00Z"/>
                <w:rFonts w:ascii="Calibri" w:eastAsia="Times New Roman" w:hAnsi="Calibri" w:cs="Calibri"/>
                <w:color w:val="000000"/>
              </w:rPr>
            </w:pPr>
            <w:ins w:id="151" w:author="Kanishk Jain" w:date="2021-07-09T19:10:00Z">
              <w:r w:rsidRPr="006360EE">
                <w:rPr>
                  <w:rFonts w:ascii="Calibri" w:eastAsia="Times New Roman" w:hAnsi="Calibri" w:cs="Calibri"/>
                  <w:color w:val="000000"/>
                </w:rPr>
                <w:t>1</w:t>
              </w:r>
            </w:ins>
          </w:p>
        </w:tc>
      </w:tr>
      <w:tr w:rsidR="006360EE" w:rsidRPr="006360EE" w14:paraId="7F44BAA2" w14:textId="77777777" w:rsidTr="006360EE">
        <w:trPr>
          <w:trHeight w:val="300"/>
          <w:jc w:val="center"/>
          <w:ins w:id="152" w:author="Kanishk Jain" w:date="2021-07-09T19:10:00Z"/>
          <w:trPrChange w:id="153" w:author="Kanishk Jain" w:date="2021-07-09T19:10:00Z">
            <w:trPr>
              <w:trHeight w:val="300"/>
            </w:trPr>
          </w:trPrChange>
        </w:trPr>
        <w:tc>
          <w:tcPr>
            <w:tcW w:w="960" w:type="dxa"/>
            <w:tcBorders>
              <w:top w:val="nil"/>
              <w:left w:val="nil"/>
              <w:bottom w:val="nil"/>
              <w:right w:val="nil"/>
            </w:tcBorders>
            <w:shd w:val="clear" w:color="auto" w:fill="auto"/>
            <w:noWrap/>
            <w:vAlign w:val="bottom"/>
            <w:hideMark/>
            <w:tcPrChange w:id="154" w:author="Kanishk Jain" w:date="2021-07-09T19:10:00Z">
              <w:tcPr>
                <w:tcW w:w="960" w:type="dxa"/>
                <w:tcBorders>
                  <w:top w:val="nil"/>
                  <w:left w:val="nil"/>
                  <w:bottom w:val="nil"/>
                  <w:right w:val="nil"/>
                </w:tcBorders>
                <w:shd w:val="clear" w:color="auto" w:fill="auto"/>
                <w:noWrap/>
                <w:vAlign w:val="bottom"/>
                <w:hideMark/>
              </w:tcPr>
            </w:tcPrChange>
          </w:tcPr>
          <w:p w14:paraId="55FFA634" w14:textId="77777777" w:rsidR="006360EE" w:rsidRPr="006360EE" w:rsidRDefault="006360EE" w:rsidP="006360EE">
            <w:pPr>
              <w:spacing w:after="0" w:line="240" w:lineRule="auto"/>
              <w:rPr>
                <w:ins w:id="155" w:author="Kanishk Jain" w:date="2021-07-09T19:10:00Z"/>
                <w:rFonts w:ascii="Calibri" w:eastAsia="Times New Roman" w:hAnsi="Calibri" w:cs="Calibri"/>
                <w:color w:val="000000"/>
              </w:rPr>
            </w:pPr>
            <w:ins w:id="156" w:author="Kanishk Jain" w:date="2021-07-09T19:10:00Z">
              <w:r w:rsidRPr="006360EE">
                <w:rPr>
                  <w:rFonts w:ascii="Calibri" w:eastAsia="Times New Roman" w:hAnsi="Calibri" w:cs="Calibri"/>
                  <w:color w:val="000000"/>
                </w:rPr>
                <w:t>2.7B</w:t>
              </w:r>
            </w:ins>
          </w:p>
        </w:tc>
        <w:tc>
          <w:tcPr>
            <w:tcW w:w="960" w:type="dxa"/>
            <w:tcBorders>
              <w:top w:val="nil"/>
              <w:left w:val="nil"/>
              <w:bottom w:val="nil"/>
              <w:right w:val="nil"/>
            </w:tcBorders>
            <w:shd w:val="clear" w:color="auto" w:fill="auto"/>
            <w:noWrap/>
            <w:vAlign w:val="bottom"/>
            <w:hideMark/>
            <w:tcPrChange w:id="157" w:author="Kanishk Jain" w:date="2021-07-09T19:10:00Z">
              <w:tcPr>
                <w:tcW w:w="960" w:type="dxa"/>
                <w:tcBorders>
                  <w:top w:val="nil"/>
                  <w:left w:val="nil"/>
                  <w:bottom w:val="nil"/>
                  <w:right w:val="nil"/>
                </w:tcBorders>
                <w:shd w:val="clear" w:color="auto" w:fill="auto"/>
                <w:noWrap/>
                <w:vAlign w:val="bottom"/>
                <w:hideMark/>
              </w:tcPr>
            </w:tcPrChange>
          </w:tcPr>
          <w:p w14:paraId="4B9807EF" w14:textId="77777777" w:rsidR="006360EE" w:rsidRPr="006360EE" w:rsidRDefault="006360EE" w:rsidP="006360EE">
            <w:pPr>
              <w:spacing w:after="0" w:line="240" w:lineRule="auto"/>
              <w:jc w:val="right"/>
              <w:rPr>
                <w:ins w:id="158" w:author="Kanishk Jain" w:date="2021-07-09T19:10:00Z"/>
                <w:rFonts w:ascii="Calibri" w:eastAsia="Times New Roman" w:hAnsi="Calibri" w:cs="Calibri"/>
                <w:color w:val="000000"/>
              </w:rPr>
            </w:pPr>
            <w:ins w:id="159" w:author="Kanishk Jain" w:date="2021-07-09T19:10:00Z">
              <w:r w:rsidRPr="006360EE">
                <w:rPr>
                  <w:rFonts w:ascii="Calibri" w:eastAsia="Times New Roman" w:hAnsi="Calibri" w:cs="Calibri"/>
                  <w:color w:val="000000"/>
                </w:rPr>
                <w:t>7</w:t>
              </w:r>
            </w:ins>
          </w:p>
        </w:tc>
        <w:tc>
          <w:tcPr>
            <w:tcW w:w="960" w:type="dxa"/>
            <w:tcBorders>
              <w:top w:val="nil"/>
              <w:left w:val="nil"/>
              <w:bottom w:val="nil"/>
              <w:right w:val="nil"/>
            </w:tcBorders>
            <w:shd w:val="clear" w:color="auto" w:fill="auto"/>
            <w:noWrap/>
            <w:vAlign w:val="bottom"/>
            <w:hideMark/>
            <w:tcPrChange w:id="160" w:author="Kanishk Jain" w:date="2021-07-09T19:10:00Z">
              <w:tcPr>
                <w:tcW w:w="960" w:type="dxa"/>
                <w:tcBorders>
                  <w:top w:val="nil"/>
                  <w:left w:val="nil"/>
                  <w:bottom w:val="nil"/>
                  <w:right w:val="nil"/>
                </w:tcBorders>
                <w:shd w:val="clear" w:color="auto" w:fill="auto"/>
                <w:noWrap/>
                <w:vAlign w:val="bottom"/>
                <w:hideMark/>
              </w:tcPr>
            </w:tcPrChange>
          </w:tcPr>
          <w:p w14:paraId="22753D02" w14:textId="77777777" w:rsidR="006360EE" w:rsidRPr="006360EE" w:rsidRDefault="006360EE" w:rsidP="006360EE">
            <w:pPr>
              <w:spacing w:after="0" w:line="240" w:lineRule="auto"/>
              <w:jc w:val="right"/>
              <w:rPr>
                <w:ins w:id="161" w:author="Kanishk Jain" w:date="2021-07-09T19:10:00Z"/>
                <w:rFonts w:ascii="Calibri" w:eastAsia="Times New Roman" w:hAnsi="Calibri" w:cs="Calibri"/>
                <w:color w:val="000000"/>
              </w:rPr>
            </w:pPr>
            <w:ins w:id="162" w:author="Kanishk Jain" w:date="2021-07-09T19:10:00Z">
              <w:r w:rsidRPr="006360EE">
                <w:rPr>
                  <w:rFonts w:ascii="Calibri" w:eastAsia="Times New Roman" w:hAnsi="Calibri" w:cs="Calibri"/>
                  <w:color w:val="000000"/>
                </w:rPr>
                <w:t>1</w:t>
              </w:r>
            </w:ins>
          </w:p>
        </w:tc>
        <w:tc>
          <w:tcPr>
            <w:tcW w:w="960" w:type="dxa"/>
            <w:tcBorders>
              <w:top w:val="nil"/>
              <w:left w:val="nil"/>
              <w:bottom w:val="nil"/>
              <w:right w:val="nil"/>
            </w:tcBorders>
            <w:shd w:val="clear" w:color="auto" w:fill="auto"/>
            <w:noWrap/>
            <w:vAlign w:val="bottom"/>
            <w:hideMark/>
            <w:tcPrChange w:id="163" w:author="Kanishk Jain" w:date="2021-07-09T19:10:00Z">
              <w:tcPr>
                <w:tcW w:w="960" w:type="dxa"/>
                <w:tcBorders>
                  <w:top w:val="nil"/>
                  <w:left w:val="nil"/>
                  <w:bottom w:val="nil"/>
                  <w:right w:val="nil"/>
                </w:tcBorders>
                <w:shd w:val="clear" w:color="auto" w:fill="auto"/>
                <w:noWrap/>
                <w:vAlign w:val="bottom"/>
                <w:hideMark/>
              </w:tcPr>
            </w:tcPrChange>
          </w:tcPr>
          <w:p w14:paraId="06B23FC2" w14:textId="77777777" w:rsidR="006360EE" w:rsidRPr="006360EE" w:rsidRDefault="006360EE" w:rsidP="006360EE">
            <w:pPr>
              <w:spacing w:after="0" w:line="240" w:lineRule="auto"/>
              <w:jc w:val="right"/>
              <w:rPr>
                <w:ins w:id="164" w:author="Kanishk Jain" w:date="2021-07-09T19:10:00Z"/>
                <w:rFonts w:ascii="Calibri" w:eastAsia="Times New Roman" w:hAnsi="Calibri" w:cs="Calibri"/>
                <w:color w:val="000000"/>
              </w:rPr>
            </w:pPr>
            <w:ins w:id="165" w:author="Kanishk Jain" w:date="2021-07-09T19:10:00Z">
              <w:r w:rsidRPr="006360EE">
                <w:rPr>
                  <w:rFonts w:ascii="Calibri" w:eastAsia="Times New Roman" w:hAnsi="Calibri" w:cs="Calibri"/>
                  <w:color w:val="000000"/>
                </w:rPr>
                <w:t>2</w:t>
              </w:r>
            </w:ins>
          </w:p>
        </w:tc>
      </w:tr>
    </w:tbl>
    <w:p w14:paraId="1628A698" w14:textId="71D1F93E" w:rsidR="00FD047B" w:rsidDel="00377007" w:rsidRDefault="00FD047B" w:rsidP="00FD047B">
      <w:pPr>
        <w:rPr>
          <w:del w:id="166" w:author="Kanishk Jain" w:date="2021-07-09T18:49:00Z"/>
        </w:rPr>
      </w:pPr>
    </w:p>
    <w:p w14:paraId="488D144F" w14:textId="3853D3E0" w:rsidR="00FD047B" w:rsidRDefault="00FD047B" w:rsidP="00FD047B"/>
    <w:p w14:paraId="37BF5DC5" w14:textId="0561E02B" w:rsidR="00AC6F4D" w:rsidRDefault="00AC6F4D" w:rsidP="00AC6F4D"/>
    <w:p w14:paraId="383292DD" w14:textId="0738F324" w:rsidR="00FD047B" w:rsidRDefault="00FD047B" w:rsidP="00AC6F4D">
      <w:r>
        <w:t>Comparison of average processing times per iteration for all the three models on CPU, GPU and TPU.</w:t>
      </w:r>
    </w:p>
    <w:p w14:paraId="21A77D57" w14:textId="08C27097" w:rsidR="00FD047B" w:rsidDel="006360EE" w:rsidRDefault="00220068">
      <w:pPr>
        <w:rPr>
          <w:del w:id="167" w:author="Joel" w:date="2021-07-08T20:36:00Z"/>
        </w:rPr>
      </w:pPr>
      <w:ins w:id="168" w:author="Kanishk Jain" w:date="2021-07-09T19:15:00Z">
        <w:r>
          <w:rPr>
            <w:noProof/>
          </w:rPr>
          <w:lastRenderedPageBreak/>
          <w:drawing>
            <wp:inline distT="0" distB="0" distL="0" distR="0" wp14:anchorId="2665FA38" wp14:editId="33AA7847">
              <wp:extent cx="5943600" cy="36531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3155"/>
                      </a:xfrm>
                      <a:prstGeom prst="rect">
                        <a:avLst/>
                      </a:prstGeom>
                    </pic:spPr>
                  </pic:pic>
                </a:graphicData>
              </a:graphic>
            </wp:inline>
          </w:drawing>
        </w:r>
      </w:ins>
      <w:del w:id="169" w:author="Kanishk Jain" w:date="2021-07-09T19:15:00Z">
        <w:r w:rsidR="00FD047B" w:rsidDel="00220068">
          <w:rPr>
            <w:noProof/>
          </w:rPr>
          <w:drawing>
            <wp:inline distT="0" distB="0" distL="0" distR="0" wp14:anchorId="010C50CC" wp14:editId="2D15883A">
              <wp:extent cx="5943600" cy="3615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5690"/>
                      </a:xfrm>
                      <a:prstGeom prst="rect">
                        <a:avLst/>
                      </a:prstGeom>
                    </pic:spPr>
                  </pic:pic>
                </a:graphicData>
              </a:graphic>
            </wp:inline>
          </w:drawing>
        </w:r>
      </w:del>
    </w:p>
    <w:p w14:paraId="6E6EF6CC" w14:textId="31FED7F6" w:rsidR="006360EE" w:rsidRDefault="006360EE" w:rsidP="00AC6F4D">
      <w:pPr>
        <w:rPr>
          <w:ins w:id="170" w:author="Kanishk Jain" w:date="2021-07-09T19:10:00Z"/>
        </w:rPr>
      </w:pPr>
    </w:p>
    <w:p w14:paraId="6423A7EA" w14:textId="27E1EB90" w:rsidR="00FD047B" w:rsidDel="00352567" w:rsidRDefault="006360EE">
      <w:pPr>
        <w:rPr>
          <w:del w:id="171" w:author="Joel" w:date="2021-07-08T20:36:00Z"/>
        </w:rPr>
      </w:pPr>
      <w:ins w:id="172" w:author="Kanishk Jain" w:date="2021-07-09T19:10:00Z">
        <w:r>
          <w:t xml:space="preserve">The </w:t>
        </w:r>
      </w:ins>
      <w:ins w:id="173" w:author="Kanishk Jain" w:date="2021-07-09T19:13:00Z">
        <w:r w:rsidR="00220068">
          <w:t xml:space="preserve">processing times </w:t>
        </w:r>
      </w:ins>
      <w:ins w:id="174" w:author="Kanishk Jain" w:date="2021-07-09T19:14:00Z">
        <w:r w:rsidR="00220068">
          <w:t xml:space="preserve">were calculated on Google </w:t>
        </w:r>
        <w:proofErr w:type="spellStart"/>
        <w:r w:rsidR="00220068">
          <w:t>Colab</w:t>
        </w:r>
        <w:proofErr w:type="spellEnd"/>
        <w:r w:rsidR="00220068">
          <w:t xml:space="preserve"> Pro. We see that processing times are significant</w:t>
        </w:r>
      </w:ins>
      <w:ins w:id="175" w:author="Kanishk Jain" w:date="2021-07-09T19:15:00Z">
        <w:r w:rsidR="00220068">
          <w:t xml:space="preserve">ly higher (almost double) </w:t>
        </w:r>
      </w:ins>
      <w:ins w:id="176" w:author="Kanishk Jain" w:date="2021-07-09T19:33:00Z">
        <w:r w:rsidR="00352567">
          <w:t>as compared to the 1.3B model and almost 12 to 15 times as that of 125M model.</w:t>
        </w:r>
      </w:ins>
    </w:p>
    <w:p w14:paraId="2116A884" w14:textId="0FD015E0" w:rsidR="00352567" w:rsidRDefault="00352567" w:rsidP="00AC6F4D">
      <w:pPr>
        <w:rPr>
          <w:ins w:id="177" w:author="Kanishk Jain" w:date="2021-07-09T19:34:00Z"/>
        </w:rPr>
      </w:pPr>
      <w:ins w:id="178" w:author="Kanishk Jain" w:date="2021-07-09T19:33:00Z">
        <w:r>
          <w:t xml:space="preserve"> Based on your pr</w:t>
        </w:r>
      </w:ins>
      <w:ins w:id="179" w:author="Kanishk Jain" w:date="2021-07-09T19:34:00Z">
        <w:r>
          <w:t>iorities and preferences, you can choose the model and handle the tradeoffs.</w:t>
        </w:r>
      </w:ins>
    </w:p>
    <w:p w14:paraId="394203FC" w14:textId="77777777" w:rsidR="00352567" w:rsidRDefault="00352567" w:rsidP="00AC6F4D">
      <w:pPr>
        <w:rPr>
          <w:ins w:id="180" w:author="Kanishk Jain" w:date="2021-07-09T19:33:00Z"/>
        </w:rPr>
      </w:pPr>
    </w:p>
    <w:p w14:paraId="5C536BD8" w14:textId="0C9D374C" w:rsidR="00FD047B" w:rsidRDefault="00FD047B"/>
    <w:sectPr w:rsidR="00FD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1F4811"/>
    <w:multiLevelType w:val="hybridMultilevel"/>
    <w:tmpl w:val="1030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el">
    <w15:presenceInfo w15:providerId="Windows Live" w15:userId="e134ae50d478a72f"/>
  </w15:person>
  <w15:person w15:author="Kanishk Jain">
    <w15:presenceInfo w15:providerId="Windows Live" w15:userId="17864c79fe0d4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F1E"/>
    <w:rsid w:val="00193AEE"/>
    <w:rsid w:val="00220068"/>
    <w:rsid w:val="00352567"/>
    <w:rsid w:val="00377007"/>
    <w:rsid w:val="004B3F1E"/>
    <w:rsid w:val="005B4C0E"/>
    <w:rsid w:val="00621D71"/>
    <w:rsid w:val="006360EE"/>
    <w:rsid w:val="00AC6F4D"/>
    <w:rsid w:val="00CD19BF"/>
    <w:rsid w:val="00E413CB"/>
    <w:rsid w:val="00E86A38"/>
    <w:rsid w:val="00FD0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92E8"/>
  <w15:chartTrackingRefBased/>
  <w15:docId w15:val="{AB780762-5B49-48C8-BCCD-A9EA5FAF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F4D"/>
    <w:pPr>
      <w:ind w:left="720"/>
      <w:contextualSpacing/>
    </w:pPr>
  </w:style>
  <w:style w:type="character" w:customStyle="1" w:styleId="Heading1Char">
    <w:name w:val="Heading 1 Char"/>
    <w:basedOn w:val="DefaultParagraphFont"/>
    <w:link w:val="Heading1"/>
    <w:uiPriority w:val="9"/>
    <w:rsid w:val="00CD19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9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64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Jain</dc:creator>
  <cp:keywords/>
  <dc:description/>
  <cp:lastModifiedBy>Kanishk Jain</cp:lastModifiedBy>
  <cp:revision>2</cp:revision>
  <dcterms:created xsi:type="dcterms:W3CDTF">2021-07-09T23:35:00Z</dcterms:created>
  <dcterms:modified xsi:type="dcterms:W3CDTF">2021-07-09T23:35:00Z</dcterms:modified>
</cp:coreProperties>
</file>