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36A12" w14:textId="19EEC139" w:rsidR="00CD19BF" w:rsidRDefault="00CD19BF" w:rsidP="00CD19BF">
      <w:pPr>
        <w:pStyle w:val="Heading1"/>
        <w:rPr>
          <w:ins w:id="0" w:author="Joel" w:date="2021-07-08T20:33:00Z"/>
        </w:rPr>
        <w:pPrChange w:id="1" w:author="Joel" w:date="2021-07-08T20:33:00Z">
          <w:pPr/>
        </w:pPrChange>
      </w:pPr>
      <w:ins w:id="2" w:author="Joel" w:date="2021-07-08T20:33:00Z">
        <w:r>
          <w:t>Introduction</w:t>
        </w:r>
      </w:ins>
    </w:p>
    <w:p w14:paraId="6092F6CC" w14:textId="643636DB" w:rsidR="00CD19BF" w:rsidRDefault="00CD19BF">
      <w:pPr>
        <w:rPr>
          <w:ins w:id="3" w:author="Joel" w:date="2021-07-08T20:30:00Z"/>
        </w:rPr>
      </w:pPr>
      <w:ins w:id="4" w:author="Joel" w:date="2021-07-08T20:30:00Z">
        <w:r>
          <w:t>In this project, our goal was to investigate whe</w:t>
        </w:r>
      </w:ins>
      <w:ins w:id="5" w:author="Joel" w:date="2021-07-08T20:31:00Z">
        <w:r>
          <w:t>ther and how transformer language models can aid with problem formulation by suggesting abstractions for problem statements.</w:t>
        </w:r>
      </w:ins>
    </w:p>
    <w:p w14:paraId="2D96F879" w14:textId="07F538BB" w:rsidR="00CD19BF" w:rsidRDefault="00CD19BF">
      <w:pPr>
        <w:rPr>
          <w:ins w:id="6" w:author="Joel" w:date="2021-07-08T20:32:00Z"/>
        </w:rPr>
      </w:pPr>
      <w:ins w:id="7" w:author="Joel" w:date="2021-07-08T20:30:00Z">
        <w:r>
          <w:t>We created a computational pipeline using</w:t>
        </w:r>
      </w:ins>
      <w:ins w:id="8" w:author="Joel" w:date="2021-07-08T20:31:00Z">
        <w:r>
          <w:t xml:space="preserve"> the GPT-Neo</w:t>
        </w:r>
      </w:ins>
      <w:ins w:id="9" w:author="Joel" w:date="2021-07-08T20:30:00Z">
        <w:r>
          <w:t xml:space="preserve"> transformer language model</w:t>
        </w:r>
      </w:ins>
      <w:ins w:id="10" w:author="Joel" w:date="2021-07-08T20:31:00Z">
        <w:r>
          <w:t xml:space="preserve"> to </w:t>
        </w:r>
      </w:ins>
      <w:ins w:id="11" w:author="Joel" w:date="2021-07-08T20:30:00Z">
        <w:r>
          <w:t>&lt;what is the high level intuition of what</w:t>
        </w:r>
      </w:ins>
      <w:ins w:id="12" w:author="Joel" w:date="2021-07-08T20:31:00Z">
        <w:r>
          <w:t xml:space="preserve"> the model does?&gt;, and evaluate</w:t>
        </w:r>
      </w:ins>
      <w:ins w:id="13" w:author="Joel" w:date="2021-07-08T20:32:00Z">
        <w:r>
          <w:t>d model performance against human judgments. We also investigated how model performance varies by &lt;what were the main things we investigated? Temperature? Model size?&gt;</w:t>
        </w:r>
      </w:ins>
    </w:p>
    <w:p w14:paraId="756D3BDE" w14:textId="1A59A185" w:rsidR="00CD19BF" w:rsidRDefault="00CD19BF" w:rsidP="00CD19BF">
      <w:pPr>
        <w:pStyle w:val="Heading1"/>
        <w:rPr>
          <w:ins w:id="14" w:author="Joel" w:date="2021-07-08T20:37:00Z"/>
        </w:rPr>
        <w:pPrChange w:id="15" w:author="Joel" w:date="2021-07-08T20:33:00Z">
          <w:pPr/>
        </w:pPrChange>
      </w:pPr>
      <w:ins w:id="16" w:author="Joel" w:date="2021-07-08T20:37:00Z">
        <w:r>
          <w:t>System</w:t>
        </w:r>
      </w:ins>
    </w:p>
    <w:p w14:paraId="6E16616B" w14:textId="57E132F8" w:rsidR="00CD19BF" w:rsidRDefault="00CD19BF" w:rsidP="00CD19BF">
      <w:pPr>
        <w:pStyle w:val="Heading2"/>
        <w:rPr>
          <w:ins w:id="17" w:author="Joel" w:date="2021-07-08T20:33:00Z"/>
        </w:rPr>
        <w:pPrChange w:id="18" w:author="Joel" w:date="2021-07-08T20:37:00Z">
          <w:pPr/>
        </w:pPrChange>
      </w:pPr>
      <w:ins w:id="19" w:author="Joel" w:date="2021-07-08T20:33:00Z">
        <w:r>
          <w:t>Task formulation (formal)</w:t>
        </w:r>
      </w:ins>
    </w:p>
    <w:p w14:paraId="5AEF4A8E" w14:textId="3CF198D4" w:rsidR="00CD19BF" w:rsidRDefault="00CD19BF">
      <w:pPr>
        <w:rPr>
          <w:ins w:id="20" w:author="Joel" w:date="2021-07-08T20:33:00Z"/>
        </w:rPr>
      </w:pPr>
      <w:ins w:id="21" w:author="Joel" w:date="2021-07-08T20:33:00Z">
        <w:r>
          <w:t>Input?</w:t>
        </w:r>
      </w:ins>
    </w:p>
    <w:p w14:paraId="1B80E0F9" w14:textId="055CB815" w:rsidR="00CD19BF" w:rsidRDefault="00CD19BF">
      <w:pPr>
        <w:rPr>
          <w:ins w:id="22" w:author="Joel" w:date="2021-07-08T20:33:00Z"/>
        </w:rPr>
      </w:pPr>
      <w:ins w:id="23" w:author="Joel" w:date="2021-07-08T20:33:00Z">
        <w:r>
          <w:t>Instructions?</w:t>
        </w:r>
      </w:ins>
    </w:p>
    <w:p w14:paraId="510EB0CE" w14:textId="16ACE315" w:rsidR="00CD19BF" w:rsidRDefault="00CD19BF">
      <w:pPr>
        <w:rPr>
          <w:ins w:id="24" w:author="Joel" w:date="2021-07-08T20:36:00Z"/>
        </w:rPr>
      </w:pPr>
      <w:ins w:id="25" w:author="Joel" w:date="2021-07-08T20:33:00Z">
        <w:r>
          <w:t>Output?</w:t>
        </w:r>
      </w:ins>
    </w:p>
    <w:p w14:paraId="019069E2" w14:textId="72800869" w:rsidR="00CD19BF" w:rsidRDefault="00CD19BF">
      <w:pPr>
        <w:rPr>
          <w:ins w:id="26" w:author="Joel" w:date="2021-07-08T20:33:00Z"/>
        </w:rPr>
      </w:pPr>
      <w:ins w:id="27" w:author="Joel" w:date="2021-07-08T20:36:00Z">
        <w:r>
          <w:t>Temperature &lt;how did we decide on 0.9&gt;</w:t>
        </w:r>
      </w:ins>
    </w:p>
    <w:p w14:paraId="5F6CA4F5" w14:textId="1E45F7A5" w:rsidR="00CD19BF" w:rsidRDefault="00CD19BF" w:rsidP="00CD19BF">
      <w:pPr>
        <w:pStyle w:val="Heading2"/>
        <w:rPr>
          <w:ins w:id="28" w:author="Joel" w:date="2021-07-08T20:31:00Z"/>
        </w:rPr>
        <w:pPrChange w:id="29" w:author="Joel" w:date="2021-07-08T20:37:00Z">
          <w:pPr/>
        </w:pPrChange>
      </w:pPr>
      <w:ins w:id="30" w:author="Joel" w:date="2021-07-08T20:33:00Z">
        <w:r>
          <w:t>Implementation</w:t>
        </w:r>
      </w:ins>
    </w:p>
    <w:p w14:paraId="2DA2B68E" w14:textId="7777793A" w:rsidR="00CD19BF" w:rsidDel="00CD19BF" w:rsidRDefault="00CD19BF">
      <w:pPr>
        <w:rPr>
          <w:del w:id="31" w:author="Joel" w:date="2021-07-08T20:33:00Z"/>
        </w:rPr>
      </w:pPr>
    </w:p>
    <w:p w14:paraId="1D00A1CB" w14:textId="52ADA8CB" w:rsidR="004B3F1E" w:rsidDel="00CD19BF" w:rsidRDefault="00AC6F4D">
      <w:pPr>
        <w:rPr>
          <w:del w:id="32" w:author="Joel" w:date="2021-07-08T20:33:00Z"/>
        </w:rPr>
      </w:pPr>
      <w:del w:id="33" w:author="Joel" w:date="2021-07-08T20:33:00Z">
        <w:r w:rsidDel="00CD19BF">
          <w:delText>Setup</w:delText>
        </w:r>
      </w:del>
    </w:p>
    <w:p w14:paraId="3AA2D2F7" w14:textId="14F8E9AF" w:rsidR="00AC6F4D" w:rsidRDefault="00AC6F4D">
      <w:r>
        <w:t xml:space="preserve">Libraries to be installed – </w:t>
      </w:r>
      <w:proofErr w:type="spellStart"/>
      <w:r>
        <w:t>numpy</w:t>
      </w:r>
      <w:proofErr w:type="spellEnd"/>
      <w:r>
        <w:t xml:space="preserve">, pandas, random, string, </w:t>
      </w:r>
      <w:proofErr w:type="spellStart"/>
      <w:proofErr w:type="gramStart"/>
      <w:r>
        <w:t>datetime.datetime</w:t>
      </w:r>
      <w:proofErr w:type="spellEnd"/>
      <w:proofErr w:type="gramEnd"/>
      <w:r>
        <w:t xml:space="preserve">, time, </w:t>
      </w:r>
      <w:proofErr w:type="spellStart"/>
      <w:r>
        <w:t>transformers.pipeline</w:t>
      </w:r>
      <w:proofErr w:type="spellEnd"/>
    </w:p>
    <w:p w14:paraId="3085533C" w14:textId="73F1DE88" w:rsidR="00CD19BF" w:rsidRPr="00CD19BF" w:rsidRDefault="00CD19BF" w:rsidP="00CD19BF">
      <w:pPr>
        <w:pStyle w:val="Heading1"/>
        <w:rPr>
          <w:rPrChange w:id="34" w:author="Joel" w:date="2021-07-08T20:34:00Z">
            <w:rPr/>
          </w:rPrChange>
        </w:rPr>
        <w:pPrChange w:id="35" w:author="Joel" w:date="2021-07-08T20:34:00Z">
          <w:pPr/>
        </w:pPrChange>
      </w:pPr>
      <w:ins w:id="36" w:author="Joel" w:date="2021-07-08T20:37:00Z">
        <w:r>
          <w:t>Experiment methods</w:t>
        </w:r>
      </w:ins>
    </w:p>
    <w:p w14:paraId="78CBDB3E" w14:textId="0D51E9BE" w:rsidR="00AC6F4D" w:rsidRDefault="00AC6F4D" w:rsidP="00CD19BF">
      <w:pPr>
        <w:pStyle w:val="Heading2"/>
        <w:pPrChange w:id="37" w:author="Joel" w:date="2021-07-08T20:35:00Z">
          <w:pPr/>
        </w:pPrChange>
      </w:pPr>
      <w:r>
        <w:t>Models tested:</w:t>
      </w:r>
    </w:p>
    <w:p w14:paraId="149C5372" w14:textId="02CF8DF6" w:rsidR="00AC6F4D" w:rsidRDefault="00AC6F4D" w:rsidP="00AC6F4D">
      <w:pPr>
        <w:pStyle w:val="ListParagraph"/>
        <w:numPr>
          <w:ilvl w:val="0"/>
          <w:numId w:val="1"/>
        </w:numPr>
      </w:pPr>
      <w:r>
        <w:t>GPT Neo with 125M Parameters</w:t>
      </w:r>
    </w:p>
    <w:p w14:paraId="6F85B768" w14:textId="08D4E23E" w:rsidR="00AC6F4D" w:rsidRDefault="00AC6F4D" w:rsidP="00AC6F4D">
      <w:pPr>
        <w:pStyle w:val="ListParagraph"/>
        <w:numPr>
          <w:ilvl w:val="0"/>
          <w:numId w:val="1"/>
        </w:numPr>
      </w:pPr>
      <w:r>
        <w:t>GPT Neo with 1.3B Parameters</w:t>
      </w:r>
    </w:p>
    <w:p w14:paraId="69F81B4B" w14:textId="0E1C059F" w:rsidR="00AC6F4D" w:rsidRDefault="00AC6F4D" w:rsidP="00AC6F4D">
      <w:pPr>
        <w:pStyle w:val="ListParagraph"/>
        <w:numPr>
          <w:ilvl w:val="0"/>
          <w:numId w:val="1"/>
        </w:numPr>
        <w:rPr>
          <w:ins w:id="38" w:author="Joel" w:date="2021-07-08T20:34:00Z"/>
        </w:rPr>
      </w:pPr>
      <w:r>
        <w:t>GPT Neo with 2.7B Parameters</w:t>
      </w:r>
    </w:p>
    <w:p w14:paraId="02BE587E" w14:textId="5895FE84" w:rsidR="00CD19BF" w:rsidRDefault="00CD19BF" w:rsidP="00CD19BF">
      <w:pPr>
        <w:pStyle w:val="Heading2"/>
        <w:pPrChange w:id="39" w:author="Joel" w:date="2021-07-08T20:34:00Z">
          <w:pPr>
            <w:pStyle w:val="ListParagraph"/>
            <w:numPr>
              <w:numId w:val="1"/>
            </w:numPr>
            <w:ind w:hanging="360"/>
          </w:pPr>
        </w:pPrChange>
      </w:pPr>
      <w:ins w:id="40" w:author="Joel" w:date="2021-07-08T20:34:00Z">
        <w:r>
          <w:t>Coding approach &lt;how did you decide what was good or bad?&gt;</w:t>
        </w:r>
      </w:ins>
    </w:p>
    <w:p w14:paraId="65637C91" w14:textId="6511257F" w:rsidR="00FD047B" w:rsidRDefault="00FD047B" w:rsidP="00FD047B">
      <w:r>
        <w:t>The results of the models were manually coded based on the results.</w:t>
      </w:r>
    </w:p>
    <w:p w14:paraId="1B39CD84" w14:textId="6B210EE7" w:rsidR="00FD047B" w:rsidRPr="00CD19BF" w:rsidRDefault="00CD19BF" w:rsidP="00CD19BF">
      <w:pPr>
        <w:pStyle w:val="Heading1"/>
        <w:rPr>
          <w:ins w:id="41" w:author="Joel" w:date="2021-07-08T20:35:00Z"/>
          <w:rPrChange w:id="42" w:author="Joel" w:date="2021-07-08T20:37:00Z">
            <w:rPr>
              <w:ins w:id="43" w:author="Joel" w:date="2021-07-08T20:35:00Z"/>
            </w:rPr>
          </w:rPrChange>
        </w:rPr>
        <w:pPrChange w:id="44" w:author="Joel" w:date="2021-07-08T20:37:00Z">
          <w:pPr/>
        </w:pPrChange>
      </w:pPr>
      <w:ins w:id="45" w:author="Joel" w:date="2021-07-08T20:35:00Z">
        <w:r>
          <w:t>Results</w:t>
        </w:r>
      </w:ins>
    </w:p>
    <w:p w14:paraId="6E45A0B6" w14:textId="78E23402" w:rsidR="00CD19BF" w:rsidRDefault="00CD19BF" w:rsidP="00CD19BF">
      <w:pPr>
        <w:rPr>
          <w:ins w:id="46" w:author="Joel" w:date="2021-07-08T20:35:00Z"/>
        </w:rPr>
        <w:pPrChange w:id="47" w:author="Joel" w:date="2021-07-08T20:35:00Z">
          <w:pPr/>
        </w:pPrChange>
      </w:pPr>
      <w:ins w:id="48" w:author="Joel" w:date="2021-07-08T20:35:00Z">
        <w:r>
          <w:t>Show overall, and describe what you conclude from the graph.</w:t>
        </w:r>
        <w:bookmarkStart w:id="49" w:name="_GoBack"/>
        <w:bookmarkEnd w:id="49"/>
      </w:ins>
    </w:p>
    <w:p w14:paraId="49CB4DBE" w14:textId="7B473D06" w:rsidR="00CD19BF" w:rsidRPr="00CD19BF" w:rsidRDefault="00CD19BF" w:rsidP="00CD19BF">
      <w:pPr>
        <w:rPr>
          <w:rPrChange w:id="50" w:author="Joel" w:date="2021-07-08T20:35:00Z">
            <w:rPr/>
          </w:rPrChange>
        </w:rPr>
        <w:pPrChange w:id="51" w:author="Joel" w:date="2021-07-08T20:35:00Z">
          <w:pPr/>
        </w:pPrChange>
      </w:pPr>
      <w:ins w:id="52" w:author="Joel" w:date="2021-07-08T20:35:00Z">
        <w:r>
          <w:t xml:space="preserve">And then by </w:t>
        </w:r>
        <w:proofErr w:type="spellStart"/>
        <w:r>
          <w:t>subproblem</w:t>
        </w:r>
        <w:proofErr w:type="spellEnd"/>
        <w:r>
          <w:t xml:space="preserve">; also describe what you conclude from the graphs. Any variation by </w:t>
        </w:r>
        <w:proofErr w:type="spellStart"/>
        <w:r>
          <w:t>subproblem</w:t>
        </w:r>
        <w:proofErr w:type="spellEnd"/>
        <w:r>
          <w:t>?</w:t>
        </w:r>
      </w:ins>
    </w:p>
    <w:p w14:paraId="4CB25A69" w14:textId="3875B189" w:rsidR="00FD047B" w:rsidRDefault="00FD047B" w:rsidP="00FD047B">
      <w:r>
        <w:rPr>
          <w:noProof/>
        </w:rPr>
        <w:lastRenderedPageBreak/>
        <w:drawing>
          <wp:inline distT="0" distB="0" distL="0" distR="0" wp14:anchorId="0AA07FC4" wp14:editId="3750F938">
            <wp:extent cx="5943600" cy="4771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A698" w14:textId="12119BA7" w:rsidR="00FD047B" w:rsidRDefault="00FD047B" w:rsidP="00FD047B"/>
    <w:p w14:paraId="488D144F" w14:textId="3853D3E0" w:rsidR="00FD047B" w:rsidRDefault="00FD047B" w:rsidP="00FD047B"/>
    <w:p w14:paraId="37BF5DC5" w14:textId="0561E02B" w:rsidR="00AC6F4D" w:rsidRDefault="00AC6F4D" w:rsidP="00AC6F4D"/>
    <w:p w14:paraId="383292DD" w14:textId="0738F324" w:rsidR="00FD047B" w:rsidRDefault="00FD047B" w:rsidP="00AC6F4D">
      <w:r>
        <w:t>Comparison of average processing times per iteration for all the three models on CPU, GPU and TPU.</w:t>
      </w:r>
    </w:p>
    <w:p w14:paraId="21A77D57" w14:textId="2E17D534" w:rsidR="00FD047B" w:rsidDel="00CD19BF" w:rsidRDefault="00FD047B" w:rsidP="00AC6F4D">
      <w:pPr>
        <w:rPr>
          <w:del w:id="53" w:author="Joel" w:date="2021-07-08T20:36:00Z"/>
        </w:rPr>
      </w:pPr>
      <w:r>
        <w:rPr>
          <w:noProof/>
        </w:rPr>
        <w:lastRenderedPageBreak/>
        <w:drawing>
          <wp:inline distT="0" distB="0" distL="0" distR="0" wp14:anchorId="010C50CC" wp14:editId="2D15883A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A7EA" w14:textId="3A013B79" w:rsidR="00FD047B" w:rsidDel="00CD19BF" w:rsidRDefault="00FD047B" w:rsidP="00AC6F4D">
      <w:pPr>
        <w:rPr>
          <w:del w:id="54" w:author="Joel" w:date="2021-07-08T20:36:00Z"/>
        </w:rPr>
      </w:pPr>
    </w:p>
    <w:p w14:paraId="5C536BD8" w14:textId="0C9D374C" w:rsidR="00FD047B" w:rsidRDefault="00FD047B" w:rsidP="00CD19BF">
      <w:pPr>
        <w:pPrChange w:id="55" w:author="Joel" w:date="2021-07-08T20:36:00Z">
          <w:pPr/>
        </w:pPrChange>
      </w:pPr>
    </w:p>
    <w:sectPr w:rsidR="00FD0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F4811"/>
    <w:multiLevelType w:val="hybridMultilevel"/>
    <w:tmpl w:val="1030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el">
    <w15:presenceInfo w15:providerId="Windows Live" w15:userId="e134ae50d478a7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1E"/>
    <w:rsid w:val="004B3F1E"/>
    <w:rsid w:val="00AC6F4D"/>
    <w:rsid w:val="00CD19BF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92E8"/>
  <w15:chartTrackingRefBased/>
  <w15:docId w15:val="{AB780762-5B49-48C8-BCCD-A9EA5FAF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F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1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9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Jain</dc:creator>
  <cp:keywords/>
  <dc:description/>
  <cp:lastModifiedBy>Joel</cp:lastModifiedBy>
  <cp:revision>2</cp:revision>
  <dcterms:created xsi:type="dcterms:W3CDTF">2021-07-09T00:37:00Z</dcterms:created>
  <dcterms:modified xsi:type="dcterms:W3CDTF">2021-07-09T00:37:00Z</dcterms:modified>
</cp:coreProperties>
</file>